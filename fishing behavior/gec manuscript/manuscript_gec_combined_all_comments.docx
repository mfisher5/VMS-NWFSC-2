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42221" w14:textId="77777777" w:rsidR="001D237D" w:rsidRDefault="002F65DF">
      <w:pPr>
        <w:pStyle w:val="Title"/>
      </w:pPr>
      <w:r>
        <w:t>Mobility and flexibility enable resilience of human harvesters to environmental perturbation</w:t>
      </w:r>
    </w:p>
    <w:p w14:paraId="2A7E28FA" w14:textId="77777777" w:rsidR="001D237D" w:rsidRDefault="002F65DF">
      <w:pPr>
        <w:pStyle w:val="Date"/>
      </w:pPr>
      <w:r>
        <w:t>2021-12-01</w:t>
      </w:r>
    </w:p>
    <w:p w14:paraId="44F6C241" w14:textId="77777777" w:rsidR="001D237D" w:rsidRDefault="002F65DF">
      <w:pPr>
        <w:pStyle w:val="Abstract"/>
      </w:pPr>
      <w:r>
        <w:t>Characteristics of natural resources that enable sustainable management are often more fully understood than the adaptive behaviors of human harvesters in those same systems. Given increasing environmental variability due to climate change, it is especially critical to understand how human harvesters may respond to environmental perturbation. In this study, we identify characteristics that promoted resilience of one</w:t>
      </w:r>
      <w:ins w:id="0" w:author="jameal samhouri" w:date="2021-12-20T09:44:00Z">
        <w:r>
          <w:t xml:space="preserve"> </w:t>
        </w:r>
      </w:ins>
      <w:ins w:id="1" w:author="jameal samhouri" w:date="2021-12-07T12:54:00Z">
        <w:r w:rsidR="000729CA">
          <w:t>of</w:t>
        </w:r>
        <w:r>
          <w:t xml:space="preserve"> </w:t>
        </w:r>
      </w:ins>
      <w:r>
        <w:t xml:space="preserve">the most valuable fisheries on the west coast of the United States to a record marine heatwave. Using movement telemetry linked to fishery landings records from more than 500 fishing vessels, encompassing 2.2 million geolocations and more than $2 billion in revenue, we found that vessels employed two, non-mutually exclusive strategies to cope with the anomalous environmental and management conditions imposed by the heatwave: increasing spatial mobility and diversifying fishery participation. The combination of these strategies appeared to be the most adaptive, as it produced the greatest increase in profits. In contrast, participants that specialized in a single fishery and concentrated fishing effort in small spatial areas experienced the greatest losses driven by the heatwave. Our data-driven approach reveals behaviors that </w:t>
      </w:r>
      <w:proofErr w:type="gramStart"/>
      <w:r>
        <w:t>can be promoted</w:t>
      </w:r>
      <w:proofErr w:type="gramEnd"/>
      <w:r>
        <w:t xml:space="preserve"> to improve the adaptive capacity of human harvesters in an era of unprecedented environmental perturbation, and </w:t>
      </w:r>
      <w:commentRangeStart w:id="2"/>
      <w:r>
        <w:t>can inform management in other social-ecological systems in which human harvester dynamics are poorly understood.</w:t>
      </w:r>
      <w:commentRangeEnd w:id="2"/>
      <w:r w:rsidR="001930EC">
        <w:rPr>
          <w:rStyle w:val="CommentReference"/>
        </w:rPr>
        <w:commentReference w:id="2"/>
      </w:r>
    </w:p>
    <w:p w14:paraId="498723BC" w14:textId="77777777" w:rsidR="001D237D" w:rsidRDefault="002F65DF">
      <w:pPr>
        <w:pStyle w:val="Heading1"/>
      </w:pPr>
      <w:bookmarkStart w:id="3" w:name="intro"/>
      <w:r>
        <w:t>Introduction</w:t>
      </w:r>
      <w:bookmarkEnd w:id="3"/>
    </w:p>
    <w:p w14:paraId="6072C141" w14:textId="77777777" w:rsidR="001D237D" w:rsidRDefault="002F65DF">
      <w:pPr>
        <w:pStyle w:val="FirstParagraph"/>
      </w:pPr>
      <w:r>
        <w:t>Sustainability in social-ecological systems—the continued provision of human and ecological benefits from healthy ecosystems (Leslie et al., 2015)—requires resilience to environmental perturbations. Often, though, people respond to environmental change in diverse and complex ways. Just as multiple species occupying similar ecological niches may react differently to physical changes in their environments (</w:t>
      </w:r>
      <w:proofErr w:type="spellStart"/>
      <w:r>
        <w:t>Elmqvist</w:t>
      </w:r>
      <w:proofErr w:type="spellEnd"/>
      <w:r>
        <w:t xml:space="preserve"> et al., 2003), human actors in a social-ecological system can exhibit diverse behaviors within the constraints imposed by the governance system (</w:t>
      </w:r>
      <w:proofErr w:type="spellStart"/>
      <w:r>
        <w:t>Mcginnis</w:t>
      </w:r>
      <w:proofErr w:type="spellEnd"/>
      <w:r>
        <w:t xml:space="preserve"> and </w:t>
      </w:r>
      <w:proofErr w:type="spellStart"/>
      <w:r>
        <w:t>Ostrom</w:t>
      </w:r>
      <w:proofErr w:type="spellEnd"/>
      <w:r>
        <w:t>, 2014). Groups of resource users with distinct livelihood portfolios, available capital, or spatial patterns of resource extraction will not respond the same way to environmental or management changes</w:t>
      </w:r>
      <w:ins w:id="4" w:author="Briana Abrahms" w:date="2021-12-02T11:34:00Z">
        <w:r w:rsidR="000472AE">
          <w:t xml:space="preserve"> </w:t>
        </w:r>
      </w:ins>
      <w:r>
        <w:t xml:space="preserve">(Young et al., 2019). In response to change, some users might stick to established knowledge and reliable spatial patterns of exploitation, while others might employ </w:t>
      </w:r>
      <w:proofErr w:type="gramStart"/>
      <w:r>
        <w:t>more exploratory strategies that carry higher potential upsides but also higher risks and costs</w:t>
      </w:r>
      <w:commentRangeStart w:id="5"/>
      <w:proofErr w:type="gramEnd"/>
      <w:r>
        <w:t>.</w:t>
      </w:r>
      <w:commentRangeEnd w:id="5"/>
      <w:r w:rsidR="001930EC">
        <w:rPr>
          <w:rStyle w:val="CommentReference"/>
        </w:rPr>
        <w:commentReference w:id="5"/>
      </w:r>
      <w:r>
        <w:t xml:space="preserve"> Understanding the adaptive behaviors of resource users is all the more important given the increasing prevalence of extreme climate events attributable to climate change (</w:t>
      </w:r>
      <w:proofErr w:type="spellStart"/>
      <w:r>
        <w:t>Abatzoglou</w:t>
      </w:r>
      <w:proofErr w:type="spellEnd"/>
      <w:r>
        <w:t xml:space="preserve"> et al., 2019; Cook et al., 2018; Oliver et al., 2018; </w:t>
      </w:r>
      <w:proofErr w:type="spellStart"/>
      <w:r>
        <w:t>Townhill</w:t>
      </w:r>
      <w:proofErr w:type="spellEnd"/>
      <w:r>
        <w:t xml:space="preserve"> et al., 2018), but empirical evidence making the link between climate extremes and contemporaneous human </w:t>
      </w:r>
      <w:commentRangeStart w:id="6"/>
      <w:r>
        <w:t xml:space="preserve">adaptation </w:t>
      </w:r>
      <w:commentRangeEnd w:id="6"/>
      <w:r w:rsidR="00117F4F">
        <w:rPr>
          <w:rStyle w:val="CommentReference"/>
        </w:rPr>
        <w:commentReference w:id="6"/>
      </w:r>
      <w:r>
        <w:t>remains lacking.</w:t>
      </w:r>
    </w:p>
    <w:p w14:paraId="2D6CD246" w14:textId="77777777" w:rsidR="001D237D" w:rsidRDefault="002F65DF">
      <w:pPr>
        <w:pStyle w:val="BodyText"/>
      </w:pPr>
      <w:r>
        <w:t>Fisheries are a prominent example of a social-ecological system where complex links between resource user (harvester)</w:t>
      </w:r>
      <w:ins w:id="7" w:author="Briana Abrahms" w:date="2021-12-02T11:35:00Z">
        <w:r w:rsidR="000472AE">
          <w:t xml:space="preserve"> </w:t>
        </w:r>
      </w:ins>
      <w:r>
        <w:t>behavior and natural resource dynamics drive sustainability</w:t>
      </w:r>
      <w:ins w:id="8" w:author="Briana Abrahms" w:date="2021-12-02T11:35:00Z">
        <w:r w:rsidR="000472AE">
          <w:t xml:space="preserve"> </w:t>
        </w:r>
      </w:ins>
      <w:r>
        <w:t xml:space="preserve">(Branch et al., 2006). Fisheries represent the last large-scale wild harvest of food on Earth, but also one of the most traditional livelihoods in human history. Difficulties </w:t>
      </w:r>
      <w:r>
        <w:lastRenderedPageBreak/>
        <w:t>in achieving sustainability in fisheries have often been linked to an inadequate understanding of harvester dynamics</w:t>
      </w:r>
      <w:ins w:id="9" w:author="Briana Abrahms" w:date="2021-12-02T11:36:00Z">
        <w:r w:rsidR="009E2A64">
          <w:t xml:space="preserve"> </w:t>
        </w:r>
      </w:ins>
      <w:r>
        <w:t xml:space="preserve">(Fulton et al., 2011; </w:t>
      </w:r>
      <w:proofErr w:type="spellStart"/>
      <w:r>
        <w:t>Hilborn</w:t>
      </w:r>
      <w:proofErr w:type="spellEnd"/>
      <w:r>
        <w:t>, 1985). Differences in fisher behaviors, both within and across fisheries, can affect the stability and sustainability of fish populations</w:t>
      </w:r>
      <w:ins w:id="10" w:author="Briana Abrahms" w:date="2021-12-02T11:36:00Z">
        <w:r w:rsidR="009E2A64">
          <w:t xml:space="preserve"> </w:t>
        </w:r>
      </w:ins>
      <w:r>
        <w:t>(Fryxell et al., 2017; Salas and Gaertner, 2004)</w:t>
      </w:r>
      <w:del w:id="11" w:author="Briana Abrahms" w:date="2021-12-02T11:39:00Z">
        <w:r w:rsidDel="009E2A64">
          <w:delText xml:space="preserve"> and</w:delText>
        </w:r>
      </w:del>
      <w:ins w:id="12" w:author="Briana Abrahms" w:date="2021-12-02T11:39:00Z">
        <w:r w:rsidR="009E2A64">
          <w:t>,</w:t>
        </w:r>
      </w:ins>
      <w:r>
        <w:t xml:space="preserve"> of other species—for instance, endangered marine mammals or seabirds</w:t>
      </w:r>
      <w:ins w:id="13" w:author="Briana Abrahms" w:date="2021-12-02T11:36:00Z">
        <w:r w:rsidR="009E2A64">
          <w:t xml:space="preserve"> </w:t>
        </w:r>
      </w:ins>
      <w:r>
        <w:t>(</w:t>
      </w:r>
      <w:proofErr w:type="spellStart"/>
      <w:r>
        <w:t>Gladics</w:t>
      </w:r>
      <w:proofErr w:type="spellEnd"/>
      <w:r>
        <w:t xml:space="preserve"> et al., 2017; Hamilton and Baker, 2019</w:t>
      </w:r>
      <w:proofErr w:type="gramStart"/>
      <w:r>
        <w:t>)</w:t>
      </w:r>
      <w:proofErr w:type="gramEnd"/>
      <w:ins w:id="14" w:author="Briana Abrahms" w:date="2021-12-02T11:40:00Z">
        <w:del w:id="15" w:author="jameal samhouri" w:date="2021-12-07T12:59:00Z">
          <w:r w:rsidR="009E2A64">
            <w:delText>,</w:delText>
          </w:r>
        </w:del>
      </w:ins>
      <w:ins w:id="16" w:author="jameal samhouri" w:date="2021-12-07T12:59:00Z">
        <w:r w:rsidR="001930EC">
          <w:t>--</w:t>
        </w:r>
      </w:ins>
      <w:ins w:id="17" w:author="Briana Abrahms" w:date="2021-12-02T11:40:00Z">
        <w:r w:rsidR="009E2A64">
          <w:t xml:space="preserve"> and of the fishery itself</w:t>
        </w:r>
      </w:ins>
      <w:r>
        <w:t>.</w:t>
      </w:r>
    </w:p>
    <w:p w14:paraId="42CBA457" w14:textId="77777777" w:rsidR="001D237D" w:rsidRDefault="002F65DF">
      <w:pPr>
        <w:pStyle w:val="BodyText"/>
      </w:pPr>
      <w:r>
        <w:t xml:space="preserve">Additionally, different behavioral segments of fishing fleets may respond in different ways to management measures, or may be differentially vulnerable to environmental perturbations (Salas and Gaertner, 2004). For example, O’Farrell, </w:t>
      </w:r>
      <w:proofErr w:type="spellStart"/>
      <w:r>
        <w:t>Sanchirico</w:t>
      </w:r>
      <w:proofErr w:type="spellEnd"/>
      <w:r>
        <w:t xml:space="preserve">, et al. (2019) found that more exploratory fishing vessels—those that, on average, traveled further and more often traversed new fishing grounds—were better able to cope with an extended spatial closure. </w:t>
      </w:r>
      <w:del w:id="18" w:author="jameal samhouri" w:date="2021-12-07T13:00:00Z">
        <w:r w:rsidDel="001930EC">
          <w:delText xml:space="preserve">These </w:delText>
        </w:r>
      </w:del>
      <w:ins w:id="19" w:author="jameal samhouri" w:date="2021-12-07T13:00:00Z">
        <w:r w:rsidR="001930EC">
          <w:t xml:space="preserve">Heterogeneous </w:t>
        </w:r>
      </w:ins>
      <w:ins w:id="20" w:author="jameal samhouri" w:date="2021-12-07T13:01:00Z">
        <w:r w:rsidR="00DB742F">
          <w:t xml:space="preserve">behavioral responses of </w:t>
        </w:r>
      </w:ins>
      <w:ins w:id="21" w:author="jameal samhouri" w:date="2021-12-20T09:44:00Z">
        <w:r>
          <w:t>fisher</w:t>
        </w:r>
      </w:ins>
      <w:ins w:id="22" w:author="jameal samhouri" w:date="2021-12-07T13:01:00Z">
        <w:r w:rsidR="00DB742F">
          <w:t>s</w:t>
        </w:r>
      </w:ins>
      <w:del w:id="23" w:author="jameal samhouri" w:date="2021-12-20T09:44:00Z">
        <w:r>
          <w:delText>These fisher</w:delText>
        </w:r>
      </w:del>
      <w:del w:id="24" w:author="jameal samhouri" w:date="2021-12-07T13:01:00Z">
        <w:r>
          <w:delText xml:space="preserve"> responses</w:delText>
        </w:r>
      </w:del>
      <w:r>
        <w:t xml:space="preserve">, however, are difficult to study, despite </w:t>
      </w:r>
      <w:ins w:id="25" w:author="jameal samhouri" w:date="2021-12-20T09:44:00Z">
        <w:r>
          <w:t>the</w:t>
        </w:r>
      </w:ins>
      <w:ins w:id="26" w:author="jameal samhouri" w:date="2021-12-07T13:00:00Z">
        <w:r w:rsidR="001930EC">
          <w:t>ir</w:t>
        </w:r>
      </w:ins>
      <w:del w:id="27" w:author="jameal samhouri" w:date="2021-12-20T09:44:00Z">
        <w:r>
          <w:delText>the</w:delText>
        </w:r>
      </w:del>
      <w:r>
        <w:t xml:space="preserve"> potential impact </w:t>
      </w:r>
      <w:del w:id="28" w:author="jameal samhouri" w:date="2021-12-07T13:01:00Z">
        <w:r>
          <w:delText xml:space="preserve">of differential behavioral responses </w:delText>
        </w:r>
      </w:del>
      <w:r>
        <w:t>on resource dynamics. Partly, this is due to a lack of detailed spatial and economic information on harvester behavior. However, recent years have seen a rise in availability of these types of fishery data, paired with methods to extract behavioral insights from them (</w:t>
      </w:r>
      <w:proofErr w:type="spellStart"/>
      <w:r>
        <w:t>Joo</w:t>
      </w:r>
      <w:proofErr w:type="spellEnd"/>
      <w:r>
        <w:t xml:space="preserve"> et al., 2015; </w:t>
      </w:r>
      <w:proofErr w:type="spellStart"/>
      <w:r>
        <w:t>Mendo</w:t>
      </w:r>
      <w:proofErr w:type="spellEnd"/>
      <w:r>
        <w:t xml:space="preserve"> et al., 2019; </w:t>
      </w:r>
      <w:commentRangeStart w:id="29"/>
      <w:r>
        <w:t xml:space="preserve">Watson </w:t>
      </w:r>
      <w:commentRangeEnd w:id="29"/>
      <w:r w:rsidR="00DB742F">
        <w:rPr>
          <w:rStyle w:val="CommentReference"/>
        </w:rPr>
        <w:commentReference w:id="29"/>
      </w:r>
      <w:r>
        <w:t xml:space="preserve">and </w:t>
      </w:r>
      <w:proofErr w:type="spellStart"/>
      <w:r>
        <w:t>Haynie</w:t>
      </w:r>
      <w:proofErr w:type="spellEnd"/>
      <w:r>
        <w:t>, 2016). In the following, we apply a range of data-driven methods to ask: how did human harvesters cope with and adapt to a major environmental perturbation in the most valuable fishery on the U.S. west coast?</w:t>
      </w:r>
    </w:p>
    <w:p w14:paraId="196C8070" w14:textId="124E8F73" w:rsidR="001D237D" w:rsidRDefault="002F65DF">
      <w:pPr>
        <w:pStyle w:val="BodyText"/>
      </w:pPr>
      <w:r>
        <w:t>The Dungeness crab fishery on the west coast of the United States often obtains in excess of $200 million in revenue from over 1,000 participating vessels each year</w:t>
      </w:r>
      <w:ins w:id="30" w:author="Briana Abrahms" w:date="2021-12-02T11:42:00Z">
        <w:r w:rsidR="007E76AC">
          <w:t xml:space="preserve"> </w:t>
        </w:r>
      </w:ins>
      <w:r>
        <w:t>(</w:t>
      </w:r>
      <w:proofErr w:type="spellStart"/>
      <w:r>
        <w:t>Rasmuson</w:t>
      </w:r>
      <w:proofErr w:type="spellEnd"/>
      <w:r>
        <w:t xml:space="preserve">, 2013; </w:t>
      </w:r>
      <w:proofErr w:type="spellStart"/>
      <w:r>
        <w:t>Richerson</w:t>
      </w:r>
      <w:proofErr w:type="spellEnd"/>
      <w:r>
        <w:t xml:space="preserve"> et al., 2020). It is a fishery that is central both ecologically </w:t>
      </w:r>
      <w:commentRangeStart w:id="31"/>
      <w:r>
        <w:t xml:space="preserve">(Santora et al., 2020) </w:t>
      </w:r>
      <w:commentRangeEnd w:id="31"/>
      <w:r w:rsidR="00DB742F">
        <w:rPr>
          <w:rStyle w:val="CommentReference"/>
        </w:rPr>
        <w:commentReference w:id="31"/>
      </w:r>
      <w:r>
        <w:t xml:space="preserve">and economically (Fuller et al., 2017) to the west coast social-ecological system, making it at once a </w:t>
      </w:r>
      <w:commentRangeStart w:id="32"/>
      <w:r>
        <w:t>safety valve</w:t>
      </w:r>
      <w:commentRangeEnd w:id="32"/>
      <w:r w:rsidR="00AF6BCC">
        <w:rPr>
          <w:rStyle w:val="CommentReference"/>
        </w:rPr>
        <w:commentReference w:id="32"/>
      </w:r>
      <w:r>
        <w:t xml:space="preserve"> within fishers’ portfolios and a source of complexity in fisheries governance(Holland and Leonard, 2020; Holland et al., 2017). </w:t>
      </w:r>
      <w:del w:id="33" w:author="Mary Fisher" w:date="2021-12-06T12:53:00Z">
        <w:r w:rsidDel="00AF6BCC">
          <w:delText xml:space="preserve">The </w:delText>
        </w:r>
      </w:del>
      <w:r>
        <w:t xml:space="preserve">Dungeness crab </w:t>
      </w:r>
      <w:del w:id="34" w:author="Mary Fisher" w:date="2021-12-06T12:54:00Z">
        <w:r w:rsidDel="00AF6BCC">
          <w:delText xml:space="preserve">fishery </w:delText>
        </w:r>
      </w:del>
      <w:ins w:id="35" w:author="Mary Fisher" w:date="2021-12-06T12:54:00Z">
        <w:r w:rsidR="00AF6BCC">
          <w:t xml:space="preserve">populations </w:t>
        </w:r>
      </w:ins>
      <w:r>
        <w:t>appear</w:t>
      </w:r>
      <w:del w:id="36" w:author="Mary Fisher" w:date="2021-12-06T12:54:00Z">
        <w:r w:rsidDel="00AF6BCC">
          <w:delText>s</w:delText>
        </w:r>
      </w:del>
      <w:r>
        <w:t xml:space="preserve"> able to withstand immense fishing pressure, and although crab abundance can fluctuate markedly from year to year, long term abundance has been relatively stable for more than a half century (Richerson et al., 2020). The fishery represents aspects of both </w:t>
      </w:r>
      <w:commentRangeStart w:id="37"/>
      <w:r>
        <w:t xml:space="preserve">industrial and </w:t>
      </w:r>
      <w:commentRangeStart w:id="38"/>
      <w:r>
        <w:t>small-scale fisheries</w:t>
      </w:r>
      <w:commentRangeEnd w:id="37"/>
      <w:commentRangeEnd w:id="38"/>
      <w:r w:rsidR="00DB742F">
        <w:rPr>
          <w:rStyle w:val="CommentReference"/>
        </w:rPr>
        <w:commentReference w:id="38"/>
      </w:r>
      <w:r w:rsidR="00AF6BCC">
        <w:rPr>
          <w:rStyle w:val="CommentReference"/>
        </w:rPr>
        <w:commentReference w:id="37"/>
      </w:r>
      <w:r>
        <w:t xml:space="preserve">: Dungeness crabs </w:t>
      </w:r>
      <w:proofErr w:type="gramStart"/>
      <w:r>
        <w:t>are commercially harvested</w:t>
      </w:r>
      <w:proofErr w:type="gramEnd"/>
      <w:r>
        <w:t xml:space="preserve"> by vessels with a significant range of sizes (in our data, 21 to 103 feet), operating out of both large and small fishing ports across the U.S. west coast.</w:t>
      </w:r>
    </w:p>
    <w:p w14:paraId="72881290" w14:textId="77777777" w:rsidR="001D237D" w:rsidRDefault="002F65DF">
      <w:pPr>
        <w:pStyle w:val="BodyText"/>
      </w:pPr>
      <w:r>
        <w:t>Recent environmental shocks have challenged the social</w:t>
      </w:r>
      <w:ins w:id="39" w:author="Kate.E.Richerson" w:date="2021-12-07T12:29:00Z">
        <w:r>
          <w:t xml:space="preserve"> </w:t>
        </w:r>
        <w:r w:rsidR="00CF312A">
          <w:t>and</w:t>
        </w:r>
        <w:commentRangeStart w:id="40"/>
        <w:r w:rsidR="00CF312A">
          <w:t xml:space="preserve"> economic</w:t>
        </w:r>
      </w:ins>
      <w:commentRangeEnd w:id="40"/>
      <w:ins w:id="41" w:author="Kate.E.Richerson" w:date="2021-12-07T12:40:00Z">
        <w:r w:rsidR="00BC30D9">
          <w:rPr>
            <w:rStyle w:val="CommentReference"/>
          </w:rPr>
          <w:commentReference w:id="40"/>
        </w:r>
      </w:ins>
      <w:ins w:id="42" w:author="Kate.E.Richerson" w:date="2021-12-20T09:42:00Z">
        <w:r>
          <w:t xml:space="preserve"> </w:t>
        </w:r>
      </w:ins>
      <w:r>
        <w:t xml:space="preserve">sustainability of the Dungeness crab fishery. In 2014-2016, a record marine heatwave (MHW) led to a harmful algal bloom of unprecedented scale(McCabe et al., 2016), causing toxin levels in Dungeness crabs to reach levels dangerous for human consumption and correspondingly lengthy delays in large regions of the coast in the 2015-16 and 2016-17 Dungeness fishing seasons. Concurrently, the MHW caused shoreward compression of the preferred feeding habitat of large whales, contributing to a rise in entanglements of whales in Dungeness crab fishing gear and increasing risk of fishery closure due to marine mammal interactions, effects that continued to directly affect fishery closures through the 2017-18 Dungeness crab season (Feist et al., 2021; Santora et al., 2020). During this period, Dungeness crab fishers had to contend with significant ecological changes and </w:t>
      </w:r>
      <w:del w:id="43" w:author="Kate.E.Richerson" w:date="2021-12-07T12:41:00Z">
        <w:r>
          <w:delText xml:space="preserve">with </w:delText>
        </w:r>
      </w:del>
      <w:r>
        <w:t xml:space="preserve">the management measures those changes precipitated. Like with climate extremes in other systems(Loon et al., 2016), the </w:t>
      </w:r>
      <w:r>
        <w:lastRenderedPageBreak/>
        <w:t>effects of this MHW were complex, reverberated through the social-ecological system, and persisted for years after the anomalous warming dissipated</w:t>
      </w:r>
      <w:ins w:id="44" w:author="Kate.E.Richerson" w:date="2021-12-07T12:30:00Z">
        <w:r w:rsidR="00CF312A">
          <w:t xml:space="preserve"> </w:t>
        </w:r>
      </w:ins>
      <w:r>
        <w:t xml:space="preserve">(Fisher et al., 2021; </w:t>
      </w:r>
      <w:proofErr w:type="spellStart"/>
      <w:r>
        <w:t>Smale</w:t>
      </w:r>
      <w:proofErr w:type="spellEnd"/>
      <w:r>
        <w:t xml:space="preserve"> et al., 2019; </w:t>
      </w:r>
      <w:proofErr w:type="spellStart"/>
      <w:r>
        <w:t>Suryan</w:t>
      </w:r>
      <w:proofErr w:type="spellEnd"/>
      <w:r>
        <w:t xml:space="preserve"> et al., 2021). While much recent literature is dedicated to examination of biophysical and ecological impacts of the MHW (Biela et al., 2019; McCabe et al., 2016), to date </w:t>
      </w:r>
      <w:commentRangeStart w:id="45"/>
      <w:r>
        <w:t xml:space="preserve">far less attention </w:t>
      </w:r>
      <w:commentRangeEnd w:id="45"/>
      <w:r w:rsidR="00117F4F">
        <w:rPr>
          <w:rStyle w:val="CommentReference"/>
        </w:rPr>
        <w:commentReference w:id="45"/>
      </w:r>
      <w:r>
        <w:t>has been given to exploring how social systems cope and change with these perturbations</w:t>
      </w:r>
      <w:ins w:id="46" w:author="Kate.E.Richerson" w:date="2021-12-07T12:42:00Z">
        <w:r w:rsidR="00BC30D9">
          <w:t xml:space="preserve"> </w:t>
        </w:r>
      </w:ins>
      <w:r>
        <w:t>(</w:t>
      </w:r>
      <w:commentRangeStart w:id="47"/>
      <w:r>
        <w:t>Fisher et al., 2021; Jardine et al., 2020</w:t>
      </w:r>
      <w:commentRangeEnd w:id="47"/>
      <w:r w:rsidR="005B6A71">
        <w:rPr>
          <w:rStyle w:val="CommentReference"/>
        </w:rPr>
        <w:commentReference w:id="47"/>
      </w:r>
      <w:r>
        <w:t>).</w:t>
      </w:r>
    </w:p>
    <w:p w14:paraId="693D2242" w14:textId="77777777" w:rsidR="001D237D" w:rsidRDefault="002F65DF">
      <w:pPr>
        <w:pStyle w:val="BodyText"/>
      </w:pPr>
      <w:r>
        <w:t>In this study, we compare the adaptive responses of behavioral groups within the Dungeness crab fishery to the multi-year MHW that directly affected the 2015-16 through 2017-18 Dungeness crab seasons. The 2015-16 Dungeness crab season was the first season to be significantly delayed as a direct result of ecosystem changes, a trend that continued through the 2017-18 season. While previous work has investigated economic impacts</w:t>
      </w:r>
      <w:ins w:id="48" w:author="Kate.E.Richerson" w:date="2021-12-07T12:42:00Z">
        <w:r w:rsidR="00BC30D9">
          <w:t xml:space="preserve"> </w:t>
        </w:r>
      </w:ins>
      <w:r>
        <w:t>(Holland and Leonard, 2020; Jardine et al., 2020) and changes in fishery participation due to the MHW-associated harmful algal bloom</w:t>
      </w:r>
      <w:ins w:id="49" w:author="Kate.E.Richerson" w:date="2021-12-07T12:42:00Z">
        <w:r w:rsidR="00BC30D9">
          <w:t xml:space="preserve"> </w:t>
        </w:r>
      </w:ins>
      <w:r>
        <w:t xml:space="preserve">(Fisher et al., 2021), here we explicitly investigate and quantify fishers’ adaptive spatial behaviors in response to the MHW more broadly and for the full three-year period over which the MHW impacts manifested. Using a 10-year time-series of more than 2 million satellite-derived fishing vessel location records, linked to fishery revenue and landings data, we derive quantitative behavioral metrics describing space use and mobility of Dungeness crab vessels, then organize these behaviors into characteristic behavioral groups. We explore the overlap of spatial behaviors with profitability, fishing season length, and revenue diversity. We track these behavioral groups over time, and identify key behavioral metrics that promoted adaptation during and after the MHW. </w:t>
      </w:r>
      <w:commentRangeStart w:id="50"/>
      <w:r>
        <w:t xml:space="preserve">This analysis therefore offers insights into the types of adaptive behaviors that may promote sustainable outcomes </w:t>
      </w:r>
      <w:del w:id="51" w:author="jameal samhouri" w:date="2021-12-07T14:51:00Z">
        <w:r>
          <w:delText xml:space="preserve">for human harvesters </w:delText>
        </w:r>
      </w:del>
      <w:r>
        <w:t xml:space="preserve">in </w:t>
      </w:r>
      <w:ins w:id="52" w:author="jameal samhouri" w:date="2021-12-07T14:51:00Z">
        <w:r w:rsidR="00693EE3">
          <w:t xml:space="preserve">other commercial fisheries and perhaps in </w:t>
        </w:r>
      </w:ins>
      <w:r>
        <w:t>social-ecological systems more broadly.</w:t>
      </w:r>
      <w:commentRangeEnd w:id="50"/>
      <w:r w:rsidR="00117F4F">
        <w:rPr>
          <w:rStyle w:val="CommentReference"/>
        </w:rPr>
        <w:commentReference w:id="50"/>
      </w:r>
    </w:p>
    <w:p w14:paraId="6958393B" w14:textId="77777777" w:rsidR="001D237D" w:rsidRDefault="002F65DF">
      <w:pPr>
        <w:pStyle w:val="Heading1"/>
      </w:pPr>
      <w:bookmarkStart w:id="53" w:name="methods"/>
      <w:r>
        <w:t>Materials and Methods</w:t>
      </w:r>
      <w:bookmarkEnd w:id="53"/>
    </w:p>
    <w:p w14:paraId="789884EA" w14:textId="77777777" w:rsidR="001D237D" w:rsidRDefault="002F65DF">
      <w:pPr>
        <w:pStyle w:val="Heading2"/>
      </w:pPr>
      <w:bookmarkStart w:id="54" w:name="data-sources"/>
      <w:r>
        <w:t>Data sources</w:t>
      </w:r>
      <w:bookmarkEnd w:id="54"/>
    </w:p>
    <w:p w14:paraId="0E300836" w14:textId="77777777" w:rsidR="001D237D" w:rsidRDefault="002F65DF">
      <w:pPr>
        <w:pStyle w:val="FirstParagraph"/>
      </w:pPr>
      <w:r>
        <w:t xml:space="preserve">We used satellite-based Vessel Monitoring System (VMS) data and port level fishery landings data to define most of the behavioral variables used in the study. The VMS database is maintained by the National Marine Fisheries Service’s </w:t>
      </w:r>
      <w:commentRangeStart w:id="55"/>
      <w:r>
        <w:t>Office of Law Enforcement</w:t>
      </w:r>
      <w:commentRangeEnd w:id="55"/>
      <w:r w:rsidR="00117F4F">
        <w:rPr>
          <w:rStyle w:val="CommentReference"/>
        </w:rPr>
        <w:commentReference w:id="55"/>
      </w:r>
      <w:r>
        <w:t xml:space="preserve">, and records the positions of vessels at approximately </w:t>
      </w:r>
      <w:proofErr w:type="gramStart"/>
      <w:r>
        <w:t>one hour</w:t>
      </w:r>
      <w:proofErr w:type="gramEnd"/>
      <w:r>
        <w:t xml:space="preserve"> intervals. Similar VMS data has been used in other studies of fishery spatial dynamics (Feist et al., 2021; </w:t>
      </w:r>
      <w:proofErr w:type="spellStart"/>
      <w:r>
        <w:t>Joo</w:t>
      </w:r>
      <w:proofErr w:type="spellEnd"/>
      <w:r>
        <w:t xml:space="preserve"> et al., 2015; O’Farrell, </w:t>
      </w:r>
      <w:proofErr w:type="spellStart"/>
      <w:r>
        <w:t>Chollett</w:t>
      </w:r>
      <w:proofErr w:type="spellEnd"/>
      <w:r>
        <w:t>, et al., 2019; Watson and Haynie, 2016). A subset of the vessels that participate in the Dungeness crab fishery are equipped with VMS transponders (primarily vessels that also participate in the west coast groundfish fishery, where VMS transponders are mandatory). This subset varies between 19 and 26 percent of all vessels recording landings for Dungeness crab between the 2008-2009 and 2018-2019 seasons, representing between 10 and 57 percent of all Dungeness crab landings by weight, and between 15 and 42 percent of Dungeness revenue, depending on the year and state (California, Oregon, or Washington). Oregon has the highest relative VMS representation, followed by California, then Washington.</w:t>
      </w:r>
    </w:p>
    <w:p w14:paraId="63B7B530" w14:textId="77777777" w:rsidR="001D237D" w:rsidRDefault="002F65DF">
      <w:pPr>
        <w:pStyle w:val="BodyText"/>
      </w:pPr>
      <w:r>
        <w:lastRenderedPageBreak/>
        <w:t>Fish ticket information was obtained through the Pacific Fisheries Information Network (</w:t>
      </w:r>
      <w:proofErr w:type="spellStart"/>
      <w:r>
        <w:t>PacFIN</w:t>
      </w:r>
      <w:proofErr w:type="spellEnd"/>
      <w:r>
        <w:t>). These data represent 1949 vessels targeting Dungeness crab in California, across more than 300,000 fish tickets (i.e., fishing trips). Fishing trips were defined as targeting Dungeness crab if the total landings of Dungeness on the individual fish ticket were at least 10 percent greater than the landed weight of the next greatest species.</w:t>
      </w:r>
    </w:p>
    <w:p w14:paraId="19AEEDC6" w14:textId="77777777" w:rsidR="001D237D" w:rsidRDefault="002F65DF">
      <w:pPr>
        <w:pStyle w:val="BodyText"/>
      </w:pPr>
      <w:r>
        <w:t>We joined the fish ticket data to the VMS data through unique vessel identification numbers and timestamps. VMS geolocations comprising a fishing trip were defined as all of the geolocations between a landed fish ticket and the one immediately preceding it (i.e., the previous ticket landed by the same vessel). After joining the VMS and fish ticket data, we removed trips in which the final VMS data point for a trip was greater than 50km from the port of landing recorded on the ticket. Finally, we removed VMS records from vessels sitting idle in port. To do so, we truncated all but the first and last VMS records for each trip that fell within a small buffer zone (1.5 to 3 km) around each port of landing and with an average calculated speed of less than 0.75 m/s.</w:t>
      </w:r>
    </w:p>
    <w:p w14:paraId="66E477A7" w14:textId="77777777" w:rsidR="001D237D" w:rsidRDefault="002F65DF">
      <w:pPr>
        <w:pStyle w:val="BodyText"/>
      </w:pPr>
      <w:r>
        <w:t xml:space="preserve">Dungeness crab fishing seasons on the west coast typically begin in the middle of November (for Central California) or beginning of December (for Northern California, Oregon, and Washington), but can be variable in their starting dates, depending on state (California, Oregon, or Washington), harmful algal bloom closures, price and market conditions, crab condition and meat quality, and potential interactions with protected species like humpback whales. Therefore, we used a data-driven approach to define the start date for each crab season in each of the 20 fishing port groups on the west coast. Port groups are defined by </w:t>
      </w:r>
      <w:proofErr w:type="spellStart"/>
      <w:r>
        <w:t>PacFIN</w:t>
      </w:r>
      <w:proofErr w:type="spellEnd"/>
      <w:r>
        <w:t xml:space="preserve"> and include clusters of small, neighboring fishing ports. For each port group in each season, we found the date after October 31 of each season that the total Dungeness crab landings into that port reached 1 percent of the eventual, season-long landings. This approach identifies the realized start date of the crab fishery in each portion of the coast in each year.</w:t>
      </w:r>
    </w:p>
    <w:p w14:paraId="65CF40BF" w14:textId="77777777" w:rsidR="001D237D" w:rsidRDefault="002F65DF">
      <w:pPr>
        <w:pStyle w:val="BodyText"/>
      </w:pPr>
      <w:r>
        <w:t>The maximum length of a Dungeness fishing trip was defined as seven days (S. Jardine, pers. comm.). That is, if there was a gap of greater than seven days between consecutive tickets, the VMS geolocations greater than seven days prior to the landed ticket were discarded. The final dataset comprises a clean record of geolocations associated with each Dungeness crab fishing trip.</w:t>
      </w:r>
    </w:p>
    <w:p w14:paraId="5AF3BB9F" w14:textId="77777777" w:rsidR="001D237D" w:rsidRDefault="002F65DF">
      <w:pPr>
        <w:pStyle w:val="BodyText"/>
      </w:pPr>
      <w:r>
        <w:t>The only other data source used in the calculation of behavioral metrics is a measure of average daily wind speeds, from AVHRR Pathfinder satellite-derived measurements (</w:t>
      </w:r>
      <w:hyperlink r:id="rId9">
        <w:r>
          <w:rPr>
            <w:rStyle w:val="Hyperlink"/>
          </w:rPr>
          <w:t>https://data.nodc.noaa.gov</w:t>
        </w:r>
      </w:hyperlink>
      <w:r>
        <w:t xml:space="preserve">; </w:t>
      </w:r>
      <w:hyperlink r:id="rId10">
        <w:r>
          <w:rPr>
            <w:rStyle w:val="Hyperlink"/>
          </w:rPr>
          <w:t>https://doi.org/10.7289/v52j68xx</w:t>
        </w:r>
      </w:hyperlink>
      <w:r>
        <w:t>). The data are modelled daily on a 0.04 degree grid (approximately 5 km at the equator) and are available from 1981-present.</w:t>
      </w:r>
    </w:p>
    <w:p w14:paraId="5371B39A" w14:textId="77777777" w:rsidR="001D237D" w:rsidRDefault="002F65DF">
      <w:pPr>
        <w:pStyle w:val="Heading2"/>
      </w:pPr>
      <w:bookmarkStart w:id="56" w:name="X901f85f9169d94c1c7911c3344dda8cd995c438"/>
      <w:r>
        <w:t>Construction of Fishing Behavioral Metrics</w:t>
      </w:r>
      <w:bookmarkEnd w:id="56"/>
    </w:p>
    <w:p w14:paraId="4C0409EA" w14:textId="77777777" w:rsidR="001D237D" w:rsidRDefault="002F65DF">
      <w:pPr>
        <w:pStyle w:val="FirstParagraph"/>
      </w:pPr>
      <w:r>
        <w:t xml:space="preserve">Fishing behavioral metrics were calculated from fish ticket, VMS, and wind speed data. Our choice of behavioral variables to calculate was driven by previous evidence of the importance of each variable in describing fisher behavioral patterns (Fuller et al., 2017; </w:t>
      </w:r>
      <w:proofErr w:type="spellStart"/>
      <w:r>
        <w:t>Kasperski</w:t>
      </w:r>
      <w:proofErr w:type="spellEnd"/>
      <w:r>
        <w:t xml:space="preserve"> and Holland, 2013; O’Farrell, </w:t>
      </w:r>
      <w:proofErr w:type="spellStart"/>
      <w:r>
        <w:t>Chollett</w:t>
      </w:r>
      <w:proofErr w:type="spellEnd"/>
      <w:r>
        <w:t xml:space="preserve">, et al., 2019; O’Farrell, </w:t>
      </w:r>
      <w:proofErr w:type="spellStart"/>
      <w:r>
        <w:t>Sanchirico</w:t>
      </w:r>
      <w:proofErr w:type="spellEnd"/>
      <w:r>
        <w:t xml:space="preserve">, et al., </w:t>
      </w:r>
      <w:r>
        <w:lastRenderedPageBreak/>
        <w:t xml:space="preserve">2019; Pfeiffer and Gratz, 2016). Each of the fisher behavioral variables described one characteristic of a vessel’s apparent behavior over the course of a fishing season—a vessel-season. Vessel-season </w:t>
      </w:r>
      <w:commentRangeStart w:id="57"/>
      <w:r>
        <w:t>was unit of analysis used for clustering</w:t>
      </w:r>
      <w:commentRangeEnd w:id="57"/>
      <w:r w:rsidR="00117F4F">
        <w:rPr>
          <w:rStyle w:val="CommentReference"/>
        </w:rPr>
        <w:commentReference w:id="57"/>
      </w:r>
      <w:r>
        <w:t xml:space="preserve">, and individual vessels </w:t>
      </w:r>
      <w:proofErr w:type="gramStart"/>
      <w:r>
        <w:t>could be clustered</w:t>
      </w:r>
      <w:proofErr w:type="gramEnd"/>
      <w:r>
        <w:t xml:space="preserve"> into different behavioral groups in different seasons. To determine whether a vessel would be included in the analysis, we calculated the total Dungeness crab revenue for each vessel in each season from 2008-09 to 2018-19. The 5th percentile for annual Dungeness revenue per vessel was $5828. We retained all vessel-seasons with greater than $5828 in revenue in any season (i.e., we retain the top 95 percent of all vessel-seasons as measured by revenue).</w:t>
      </w:r>
    </w:p>
    <w:p w14:paraId="51FD3039" w14:textId="77777777" w:rsidR="001D237D" w:rsidRDefault="002F65DF">
      <w:pPr>
        <w:pStyle w:val="BodyText"/>
      </w:pPr>
      <w:r>
        <w:t>Our behavioral metrics fall into five general categories: port use, fishing trip characteristics, participation in other fisheries, risk-taking behavior, and exploration and mobility (see Table A.1 for full technical definitions of metrics). Port use metrics include the number of ports visited per fishing trip, ports visited per month, diversity of port use (calculated as a Shannon diversity index on the proportions of trips landed in each port), and the total number of ports visited across the entire season. The trip metrics are the mean and standard deviation of trip distance (in km) and duration (in days).</w:t>
      </w:r>
    </w:p>
    <w:p w14:paraId="792FC8DB" w14:textId="77777777" w:rsidR="001D237D" w:rsidRDefault="002F65DF">
      <w:pPr>
        <w:pStyle w:val="BodyText"/>
      </w:pPr>
      <w:r>
        <w:t>Fishery participation metrics include season length, proportion of revenue and fish tickets from other (non-Dungeness) fisheries, and revenue diversity. The Dungeness fishery operates as a derby, where the majority of the landings and profits are obtained in the first few months of each season (Fig. A.4). Our season length metric captures this phenomenon and indicates the day of the crab season that each vessel reaches 90 percent of its cumulative landings for that season. To calculate the proportion of revenue and tickets from other fisheries, and revenue diversity, we use a version of the fish ticket data that includes all fishery targets (not just Dungeness crab). Using these tickets, the proportion of non-Dungeness revenue is calculated, as well as the proportion of fish tickets submitted by that vessel with a target other than Dungeness crab. Revenue diversity for each vessel-season is an inverse Simpson index calculated on the proportion of revenue obtained from each species in a vessel’s fishing portfolio.</w:t>
      </w:r>
    </w:p>
    <w:p w14:paraId="393964B5" w14:textId="77777777" w:rsidR="001D237D" w:rsidRDefault="002F65DF">
      <w:pPr>
        <w:pStyle w:val="BodyText"/>
      </w:pPr>
      <w:r>
        <w:t>Risk-taking behavior is modelled after the definition in Pfeiffer and Gratz (2016), who also studied west-coast fisheries, as propensity to fish in high-wind conditions. Using the Pathfinder winds data, we extracted the wind speed at each VMS location, then calculated the 95th percentile of wind speed experienced by each vessel on each trip. Finally, the risk-taking metric was defined as the proportion of trips in a season where the 95th percentile of experienced wind speed was greater than 7.5 m/s (Pfeiffer and Gratz, 2016).</w:t>
      </w:r>
    </w:p>
    <w:p w14:paraId="69D94400" w14:textId="77777777" w:rsidR="001D237D" w:rsidRDefault="002F65DF">
      <w:pPr>
        <w:pStyle w:val="BodyText"/>
      </w:pPr>
      <w:r>
        <w:t xml:space="preserve">Exploration and mobility were measured with home range and location choice entropy, adopting the definitions in O’Farrell et al. (2019). Home range was calculated as the area of the minimum convex polygon encompassing all VMS locations in a vessel-season, after removing the five percent of locations that were the furthest from other points (i.e., spatial outliers). Location choice entropy measures the propensity of vessels to explore new locations versus returning to the same locations, and is calculated cumulatively across each vessel’s fishing season (O’Farrell, </w:t>
      </w:r>
      <w:proofErr w:type="spellStart"/>
      <w:r>
        <w:t>Sanchirico</w:t>
      </w:r>
      <w:proofErr w:type="spellEnd"/>
      <w:r>
        <w:t xml:space="preserve">, et al., 2019). Spatial locations were defined as individual cells on a 5x5km grid. As a season progresses, entropy increases as vessels explore novel locations and decreases as the same locations are revisited repeatedly. The </w:t>
      </w:r>
      <w:r>
        <w:lastRenderedPageBreak/>
        <w:t>season-long metric for exploration for each vessel is defined as the 90th percentile of maximum location choice entropy in that season.</w:t>
      </w:r>
    </w:p>
    <w:p w14:paraId="4F12A272" w14:textId="77777777" w:rsidR="001D237D" w:rsidRDefault="002F65DF">
      <w:pPr>
        <w:pStyle w:val="BodyText"/>
      </w:pPr>
      <w:r>
        <w:t>Definitions of all metrics used in the clustering analysis are provided in the Appendix.</w:t>
      </w:r>
    </w:p>
    <w:p w14:paraId="18EEBF37" w14:textId="77777777" w:rsidR="001D237D" w:rsidRDefault="002F65DF">
      <w:pPr>
        <w:pStyle w:val="Heading2"/>
      </w:pPr>
      <w:bookmarkStart w:id="58" w:name="cluster-analysis"/>
      <w:r>
        <w:t>Cluster Analysis</w:t>
      </w:r>
      <w:bookmarkEnd w:id="58"/>
    </w:p>
    <w:p w14:paraId="1A2A659E" w14:textId="77777777" w:rsidR="001D237D" w:rsidRDefault="002F65DF">
      <w:pPr>
        <w:pStyle w:val="FirstParagraph"/>
      </w:pPr>
      <w:r>
        <w:t xml:space="preserve">All metrics were checked for collinearity, and thinned such that no two metrics had a Pearson correlation greater than 0.7. This thinning removed mean and standard deviation of trip distance, total number of visited ports, and proportion of non-Dungeness tickets from the analysis. The remaining 11 metrics were scaled to range from zero to one by dividing each metric by its maximum value. Clustering was performed using Euclidean distances and Ward aggregation that minimizes total within-cluster variance. The number of clusters was determined using the </w:t>
      </w:r>
      <w:proofErr w:type="spellStart"/>
      <w:r>
        <w:t>Nbclust</w:t>
      </w:r>
      <w:proofErr w:type="spellEnd"/>
      <w:r>
        <w:t xml:space="preserve"> package in R (</w:t>
      </w:r>
      <w:proofErr w:type="spellStart"/>
      <w:r>
        <w:t>Charrad</w:t>
      </w:r>
      <w:proofErr w:type="spellEnd"/>
      <w:r>
        <w:t xml:space="preserve"> et al., 2014), which calculates 22 clustering indices before recommending an optimal number of clusters via majority vote amongst indices. Adopting the optimal clusters defined by </w:t>
      </w:r>
      <w:proofErr w:type="spellStart"/>
      <w:r>
        <w:t>NbClust</w:t>
      </w:r>
      <w:proofErr w:type="spellEnd"/>
      <w:r>
        <w:t>, we visualized results graphically using principal component analysis. After vessel-seasons were assigned to groups, we tested for differences between groups along specific behavioral metrics using Tukey’s HSD.</w:t>
      </w:r>
    </w:p>
    <w:p w14:paraId="6789208F" w14:textId="77777777" w:rsidR="001D237D" w:rsidRDefault="002F65DF">
      <w:pPr>
        <w:pStyle w:val="BodyText"/>
      </w:pPr>
      <w:r>
        <w:t xml:space="preserve">The importance of individual metrics in discriminating between clusters was calculated using random forest analysis, utilizing the </w:t>
      </w:r>
      <w:proofErr w:type="spellStart"/>
      <w:r>
        <w:t>randomForest</w:t>
      </w:r>
      <w:proofErr w:type="spellEnd"/>
      <w:r>
        <w:t xml:space="preserve"> package in R (</w:t>
      </w:r>
      <w:proofErr w:type="spellStart"/>
      <w:r>
        <w:t>Liaw</w:t>
      </w:r>
      <w:proofErr w:type="spellEnd"/>
      <w:r>
        <w:t xml:space="preserve"> and Wiener, 2002). Random forests were grown on subsamples of the data to classify vessel-seasons according to their defined clusters from the previous step. Then, these random forests were used to predict withheld data. Variable importance was defined as the increase in the rate of mis-classification of vessel-seasons into clusters when the particular variable was randomly permuted.</w:t>
      </w:r>
    </w:p>
    <w:p w14:paraId="12B2F6B4" w14:textId="77777777" w:rsidR="001D237D" w:rsidRDefault="002F65DF">
      <w:pPr>
        <w:pStyle w:val="Heading2"/>
      </w:pPr>
      <w:bookmarkStart w:id="59" w:name="dungeness-fishing-profitability"/>
      <w:r>
        <w:t>Dungeness Fishing Profitability</w:t>
      </w:r>
      <w:bookmarkEnd w:id="59"/>
    </w:p>
    <w:p w14:paraId="76AF0851" w14:textId="77777777" w:rsidR="001D237D" w:rsidRDefault="002F65DF">
      <w:pPr>
        <w:pStyle w:val="FirstParagraph"/>
      </w:pPr>
      <w:r>
        <w:t>We used fish ticket data to assess the per-trip, per-week, and per-season landings and revenue of vessels in each fisher behavioral group over time. Additionally, we modeled fishing costs following the approach of (</w:t>
      </w:r>
      <w:proofErr w:type="spellStart"/>
      <w:r>
        <w:t>Dewees</w:t>
      </w:r>
      <w:proofErr w:type="spellEnd"/>
      <w:r>
        <w:t xml:space="preserve"> et al., 2004) to assign an estimated profit to each fishing trip. The cost of a fishing trip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is assumed to be a function of fuel </w:t>
      </w:r>
      <m:oMath>
        <m:sSub>
          <m:sSubPr>
            <m:ctrlPr>
              <w:rPr>
                <w:rFonts w:ascii="Cambria Math" w:hAnsi="Cambria Math"/>
              </w:rPr>
            </m:ctrlPr>
          </m:sSubPr>
          <m:e>
            <m:r>
              <w:rPr>
                <w:rFonts w:ascii="Cambria Math" w:hAnsi="Cambria Math"/>
              </w:rPr>
              <m:t>C</m:t>
            </m:r>
          </m:e>
          <m:sub>
            <m:r>
              <w:rPr>
                <w:rFonts w:ascii="Cambria Math" w:hAnsi="Cambria Math"/>
              </w:rPr>
              <m:t>f</m:t>
            </m:r>
          </m:sub>
        </m:sSub>
      </m:oMath>
      <w:r>
        <w:t xml:space="preserve"> and bait costs, and the costs of labor (i.e., crew) </w:t>
      </w:r>
      <m:oMath>
        <m:sSub>
          <m:sSubPr>
            <m:ctrlPr>
              <w:rPr>
                <w:rFonts w:ascii="Cambria Math" w:hAnsi="Cambria Math"/>
              </w:rPr>
            </m:ctrlPr>
          </m:sSubPr>
          <m:e>
            <m:r>
              <w:rPr>
                <w:rFonts w:ascii="Cambria Math" w:hAnsi="Cambria Math"/>
              </w:rPr>
              <m:t>C</m:t>
            </m:r>
          </m:e>
          <m:sub>
            <m:r>
              <w:rPr>
                <w:rFonts w:ascii="Cambria Math" w:hAnsi="Cambria Math"/>
              </w:rPr>
              <m:t>c</m:t>
            </m:r>
          </m:sub>
        </m:sSub>
      </m:oMath>
      <w:r>
        <w:t>:</w:t>
      </w:r>
    </w:p>
    <w:p w14:paraId="33DEFCB8" w14:textId="77777777" w:rsidR="001D237D" w:rsidRDefault="00A56EA9">
      <w:pPr>
        <w:pStyle w:val="BodyTex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m:t>
              </m:r>
            </m:sub>
          </m:sSub>
        </m:oMath>
      </m:oMathPara>
    </w:p>
    <w:p w14:paraId="0C91EAE6" w14:textId="77777777" w:rsidR="001D237D" w:rsidRDefault="002F65DF">
      <w:pPr>
        <w:pStyle w:val="FirstParagraph"/>
      </w:pPr>
      <w:r>
        <w:t xml:space="preserve">Fuel and bait cost is a function of vessel size </w:t>
      </w:r>
      <m:oMath>
        <m:r>
          <w:rPr>
            <w:rFonts w:ascii="Cambria Math" w:hAnsi="Cambria Math"/>
          </w:rPr>
          <m:t>L</m:t>
        </m:r>
      </m:oMath>
      <w:r>
        <w:t xml:space="preserve"> and number of days fished </w:t>
      </w:r>
      <m:oMath>
        <m:r>
          <w:rPr>
            <w:rFonts w:ascii="Cambria Math" w:hAnsi="Cambria Math"/>
          </w:rPr>
          <m:t>d</m:t>
        </m:r>
      </m:oMath>
      <w:r>
        <w:t xml:space="preserve">, as well as trip year </w:t>
      </w:r>
      <m:oMath>
        <m:r>
          <w:rPr>
            <w:rFonts w:ascii="Cambria Math" w:hAnsi="Cambria Math"/>
          </w:rPr>
          <m:t>y</m:t>
        </m:r>
      </m:oMath>
      <w:r>
        <w:t xml:space="preserve"> to adjust for an assumed 2 percent inflation rate.</w:t>
      </w:r>
    </w:p>
    <w:p w14:paraId="54ED3B0B" w14:textId="77777777" w:rsidR="001D237D" w:rsidRDefault="00A56EA9">
      <w:pPr>
        <w:pStyle w:val="BodyTex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f</m:t>
              </m:r>
            </m:sub>
          </m:sSub>
          <m:r>
            <w:rPr>
              <w:rFonts w:ascii="Cambria Math" w:hAnsi="Cambria Math"/>
            </w:rPr>
            <m:t>=f(L,d,y)</m:t>
          </m:r>
        </m:oMath>
      </m:oMathPara>
    </w:p>
    <w:p w14:paraId="2BFEE565" w14:textId="77777777" w:rsidR="001D237D" w:rsidRDefault="002F65DF">
      <w:pPr>
        <w:pStyle w:val="FirstParagraph"/>
      </w:pPr>
      <w:r>
        <w:t xml:space="preserve">Crew cost is a function of vessel size (because larger vessels require more crew members) and total trip revenue </w:t>
      </w:r>
      <m:oMath>
        <m:r>
          <w:rPr>
            <w:rFonts w:ascii="Cambria Math" w:hAnsi="Cambria Math"/>
          </w:rPr>
          <m:t>R</m:t>
        </m:r>
      </m:oMath>
      <w:r>
        <w:t xml:space="preserve"> (since crew members receive a proportion of revenue).</w:t>
      </w:r>
    </w:p>
    <w:p w14:paraId="6CB329B5" w14:textId="77777777" w:rsidR="001D237D" w:rsidRDefault="00A56EA9">
      <w:pPr>
        <w:pStyle w:val="BodyTex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c</m:t>
              </m:r>
            </m:sub>
          </m:sSub>
          <m:r>
            <w:rPr>
              <w:rFonts w:ascii="Cambria Math" w:hAnsi="Cambria Math"/>
            </w:rPr>
            <m:t>=f(L,R)</m:t>
          </m:r>
        </m:oMath>
      </m:oMathPara>
    </w:p>
    <w:p w14:paraId="3053F2AD" w14:textId="77777777" w:rsidR="001D237D" w:rsidRDefault="002F65DF">
      <w:pPr>
        <w:pStyle w:val="FirstParagraph"/>
      </w:pPr>
      <w:r>
        <w:lastRenderedPageBreak/>
        <w:t xml:space="preserve">The above cost relationships were parameterized using data from </w:t>
      </w:r>
      <w:proofErr w:type="spellStart"/>
      <w:r>
        <w:t>Dewees</w:t>
      </w:r>
      <w:proofErr w:type="spellEnd"/>
      <w:r>
        <w:t xml:space="preserve"> et al. (2004), who administered a survey to 243 Dungeness crab fishers and compiled estimates of fishing costs by vessel size. The survey estimated costs associated with bait, fuel, and labor (crew) for small (less than 9.1m), medium (9.1-15.2 m) and large (greater than 15.2 m) fishing vessels. Using the means and standard deviations of these costs reported in </w:t>
      </w:r>
      <w:proofErr w:type="spellStart"/>
      <w:r>
        <w:t>Dewees</w:t>
      </w:r>
      <w:proofErr w:type="spellEnd"/>
      <w:r>
        <w:t xml:space="preserve"> et al. (2004), we simulated 10,000 trip costs for vessels ranging in length from 6.4 to 31.4 m, which is the range of vessel sizes in our data. Then, linear relationships between vessel size and both types of costs were estimated with simple linear regression. The resulting relationships,</w:t>
      </w:r>
    </w:p>
    <w:p w14:paraId="1F919C4F" w14:textId="77777777" w:rsidR="001D237D" w:rsidRDefault="00A56EA9">
      <w:pPr>
        <w:pStyle w:val="BodyTex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f</m:t>
              </m:r>
            </m:sub>
          </m:sSub>
          <m:r>
            <w:rPr>
              <w:rFonts w:ascii="Cambria Math" w:hAnsi="Cambria Math"/>
            </w:rPr>
            <m:t>=d(150+3.5L)*</m:t>
          </m:r>
          <m:sSup>
            <m:sSupPr>
              <m:ctrlPr>
                <w:rPr>
                  <w:rFonts w:ascii="Cambria Math" w:hAnsi="Cambria Math"/>
                </w:rPr>
              </m:ctrlPr>
            </m:sSupPr>
            <m:e>
              <m:r>
                <w:rPr>
                  <w:rFonts w:ascii="Cambria Math" w:hAnsi="Cambria Math"/>
                </w:rPr>
                <m:t>1.02</m:t>
              </m:r>
            </m:e>
            <m:sup>
              <m:r>
                <w:rPr>
                  <w:rFonts w:ascii="Cambria Math" w:hAnsi="Cambria Math"/>
                </w:rPr>
                <m:t>y-2004</m:t>
              </m:r>
            </m:sup>
          </m:sSup>
        </m:oMath>
      </m:oMathPara>
    </w:p>
    <w:p w14:paraId="302644CA" w14:textId="77777777" w:rsidR="001D237D" w:rsidRDefault="00A56EA9">
      <w:pPr>
        <w:pStyle w:val="FirstParagraph"/>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c</m:t>
              </m:r>
            </m:sub>
          </m:sSub>
          <m:r>
            <w:rPr>
              <w:rFonts w:ascii="Cambria Math" w:hAnsi="Cambria Math"/>
            </w:rPr>
            <m:t>=R(0.17+0.0018L)</m:t>
          </m:r>
        </m:oMath>
      </m:oMathPara>
    </w:p>
    <w:p w14:paraId="4729B4CD" w14:textId="77777777" w:rsidR="001D237D" w:rsidRDefault="002F65DF">
      <w:pPr>
        <w:pStyle w:val="FirstParagraph"/>
      </w:pPr>
      <w:r>
        <w:t>were used to deterministically assign a cost to each Dungeness fishing trip in our data. From there, a profit for each trip could be estimated by subtracting costs from revenue. Using trip-level profits, we calculated mean profits per week—across seasons—for vessels in each behavioral group, as well as season-long profits.</w:t>
      </w:r>
    </w:p>
    <w:p w14:paraId="2609F7E3" w14:textId="77777777" w:rsidR="001D237D" w:rsidRDefault="002F65DF">
      <w:pPr>
        <w:pStyle w:val="BodyText"/>
      </w:pPr>
      <w:r>
        <w:t>Using the fish ticket revenue data, we also calculated total revenue from all non-Dungeness fisheries for each vessel-season in the analysis. We constrained the calculation of non-Dungeness revenue to only those fishing trips that occurred within each vessel’s apparent Dungeness season (that is, within the time period where the vessel was also landing Dungeness crab).</w:t>
      </w:r>
    </w:p>
    <w:p w14:paraId="67778A04" w14:textId="77777777" w:rsidR="001D237D" w:rsidRDefault="002F65DF">
      <w:pPr>
        <w:pStyle w:val="Heading2"/>
      </w:pPr>
      <w:bookmarkStart w:id="60" w:name="adaptation-to-the-marine-heatwave"/>
      <w:r>
        <w:t>Adaptation to the Marine Heatwave</w:t>
      </w:r>
      <w:bookmarkEnd w:id="60"/>
    </w:p>
    <w:p w14:paraId="6FF6B163" w14:textId="77777777" w:rsidR="001D237D" w:rsidRDefault="002F65DF">
      <w:pPr>
        <w:pStyle w:val="FirstParagraph"/>
      </w:pPr>
      <w:r>
        <w:t xml:space="preserve">Using the results of cluster analyses, we compared key characteristics of behavioral groups in MHW versus non-MHW crab seasons. We defined the MHW as encompassing the crab fishing seasons from 2015-16 to 2017-18. Although there is evidence that the MHW began affecting west coast ecosystems </w:t>
      </w:r>
      <w:commentRangeStart w:id="61"/>
      <w:r>
        <w:t xml:space="preserve">as early as late 2014 </w:t>
      </w:r>
      <w:commentRangeEnd w:id="61"/>
      <w:r w:rsidR="001021FA">
        <w:rPr>
          <w:rStyle w:val="CommentReference"/>
        </w:rPr>
        <w:commentReference w:id="61"/>
      </w:r>
      <w:r>
        <w:t>(McCabe et al., 2016), the 2015-16 Dungeness crab season was the first to be significantly delayed as a direct result of ecosystem changes (Jardine et al., 2020), a trend that continued through the 2017-18 season.</w:t>
      </w:r>
    </w:p>
    <w:p w14:paraId="66001F6B" w14:textId="77777777" w:rsidR="001D237D" w:rsidRDefault="002F65DF">
      <w:pPr>
        <w:pStyle w:val="BodyText"/>
      </w:pPr>
      <w:r>
        <w:t>Adopting this definition of the MHW period, we compared mean Dungeness profit, non-Dungeness revenue (i.e., external fishery revenue), and home range size over time among behavioral groups to assess potential adaptive strategies. For each of these three comparisons, we performed a two-way ANOVA to test for significant differences in means by behavioral group and period (non-MHW or MHW).</w:t>
      </w:r>
    </w:p>
    <w:p w14:paraId="2DC240D6" w14:textId="77777777" w:rsidR="001D237D" w:rsidRDefault="002F65DF">
      <w:pPr>
        <w:pStyle w:val="BodyText"/>
      </w:pPr>
      <w:r>
        <w:t>All analyses in the study were performed in R (R Core Team, 2021).</w:t>
      </w:r>
    </w:p>
    <w:p w14:paraId="103E19FA" w14:textId="77777777" w:rsidR="001D237D" w:rsidRDefault="002F65DF">
      <w:pPr>
        <w:pStyle w:val="Heading1"/>
      </w:pPr>
      <w:bookmarkStart w:id="62" w:name="results"/>
      <w:r>
        <w:lastRenderedPageBreak/>
        <w:t>Results</w:t>
      </w:r>
      <w:bookmarkEnd w:id="62"/>
    </w:p>
    <w:p w14:paraId="39774331" w14:textId="77777777" w:rsidR="001D237D" w:rsidRDefault="002F65DF">
      <w:pPr>
        <w:pStyle w:val="Heading2"/>
      </w:pPr>
      <w:bookmarkStart w:id="63" w:name="describing-fisher-behavior"/>
      <w:r>
        <w:t>Describing Fisher Behavior</w:t>
      </w:r>
      <w:bookmarkEnd w:id="63"/>
    </w:p>
    <w:p w14:paraId="2F59918F" w14:textId="77777777" w:rsidR="001D237D" w:rsidRDefault="002F65DF">
      <w:pPr>
        <w:pStyle w:val="FirstParagraph"/>
      </w:pPr>
      <w:r>
        <w:t>The combined vessel telemetry and fisheries landings dataset captured the behaviors of 596 different vessels spanning 11 fishing seasons (2008-2019), with ~2.2 million satellite-derived Vessel Monitoring System (VMS) geolocations, and 315,000 fishery landing records. Using these combined data, we analyzed 11 behavioral variables in five general behavioral categories: fishing port use, fishing trip characteristics, participation in other fisheries, risk-taking behavior, and exploration and mobility (definitions of all metrics are provided in Table A.1).</w:t>
      </w:r>
    </w:p>
    <w:p w14:paraId="1A31DDDD" w14:textId="77777777" w:rsidR="001D237D" w:rsidRDefault="002F65DF">
      <w:pPr>
        <w:pStyle w:val="BodyText"/>
      </w:pPr>
      <w:r>
        <w:t>The 3391 vessel-seasons in our data fell into four behavioral cluster groups (Figs. a, A.1). The most important discriminating variables driving the clustering according to random forest analysis were proportion of revenue from non-Dungeness crab fisheries, followed by diversity of port use, revenue diversity, and mean trip duration (Fig. b). These analyses suggest that the behavior of the four groups can be conceptualized as varying along two major axes (Fig. c): (1) spatial mobility (principal component 1 in Fig. a) and (2) propensity to fish in non-Dungeness crab fisheries (fishery flexibility, principal component 2 in Fig. a).</w:t>
      </w:r>
    </w:p>
    <w:p w14:paraId="061922A2" w14:textId="77777777" w:rsidR="001D237D" w:rsidRDefault="002F65DF">
      <w:pPr>
        <w:pStyle w:val="BodyText"/>
      </w:pPr>
      <w:r>
        <w:t xml:space="preserve">Vessels with higher spatial mobility, which we term Roving groups, move between ports throughout a fishing season and have large fishing ranges, while those with lower mobility—Local groups—show greater fidelity to a single port. Vessels with greater fishery </w:t>
      </w:r>
      <w:proofErr w:type="gramStart"/>
      <w:r>
        <w:t>flexibility,</w:t>
      </w:r>
      <w:proofErr w:type="gramEnd"/>
      <w:r>
        <w:t xml:space="preserve"> deemed Generalist groups, have high revenue diversity and derive a relatively greater portion of their total fishery revenue from fisheries other than Dungeness crab. Vessels exhibiting less flexibility—Specialists—concentrate fishing effort within the Dungeness crab fishery. A vessel-season is therefore defined as either Roving or Local, and either Specialist or Generalist. As an example, for crab vessels fishing out of Newport, Oregon, Local Specialists have the smallest fishing grounds, followed by Local Generalists, Roving Specialists, and Roving Generalists (Fig a). Across all vessel-seasons, Generalist vessels have shorter crab fishing seasons, exiting the Dungeness crab fishery earlier to pursue other fishing opportunities, while Specialists continue to garner a large percentage of their weekly landed revenue from Dungeness crab over the course of the season (</w:t>
      </w:r>
      <w:commentRangeStart w:id="64"/>
      <w:r>
        <w:t>Fig</w:t>
      </w:r>
      <w:commentRangeEnd w:id="64"/>
      <w:r w:rsidR="009864D0">
        <w:rPr>
          <w:rStyle w:val="CommentReference"/>
        </w:rPr>
        <w:commentReference w:id="64"/>
      </w:r>
      <w:r>
        <w:t>. b).</w:t>
      </w:r>
    </w:p>
    <w:p w14:paraId="0D524EF0" w14:textId="77777777" w:rsidR="001D237D" w:rsidRDefault="002F65DF">
      <w:pPr>
        <w:pStyle w:val="Heading2"/>
      </w:pPr>
      <w:bookmarkStart w:id="65" w:name="X8a146c5d04a305262f553fdc23590cf88a0ab68"/>
      <w:r>
        <w:t>Behavioral Changes During the Marine Heatwave</w:t>
      </w:r>
      <w:bookmarkEnd w:id="65"/>
    </w:p>
    <w:p w14:paraId="29AAF580" w14:textId="77777777" w:rsidR="001D237D" w:rsidRDefault="002F65DF">
      <w:pPr>
        <w:pStyle w:val="FirstParagraph"/>
      </w:pPr>
      <w:r>
        <w:t xml:space="preserve">The four fishing behavioral groups defined by our cluster analysis responded to the social-ecological disruption of the marine heatwave (MHW) by increasing their dependence on other, non-Dungeness fisheries and expanding their fishing ranges. All groups had higher non-Dungeness fishery revenue during the MHW period than during other seasons, indicating a potential fallback to other fisheries during a period of delays and management disruptions in the crab fishery (Fig. )(Fisher et al., 2021; Holland et al., 2020). The 2016-17 and 2017-18 seasons had the highest non-Dungeness crab revenue in the time series (Fig. a). The Generalist groups in particular more than doubled their revenues from non-Dungeness fisheries (ANOVA p &lt; 0.01; Fig. b). The Specialist groups also had greater non-Dungeness revenues during the MHW period, but the differences were not as substantial as </w:t>
      </w:r>
      <w:r>
        <w:lastRenderedPageBreak/>
        <w:t>for the Generalist groups (Table S2, ANOVA p = 0.06 for Roving Specialists, p=0.99 for Local Specialists).</w:t>
      </w:r>
    </w:p>
    <w:p w14:paraId="1E98FEB4" w14:textId="77777777" w:rsidR="001D237D" w:rsidRDefault="002F65DF">
      <w:pPr>
        <w:pStyle w:val="BodyText"/>
      </w:pPr>
      <w:r>
        <w:t>Some Dungeness fishers also expanded their Dungeness crab fishing grounds during the MHW, particularly the two Roving groups (Fig. ). Prior to the MHW (2008-15), Roving Generalists had the largest mean home range size at more than 4000 square kilometers (Fig. a). Roving Specialists had the second-largest ranges on average (around 2500 square kilometers), while the Local groups had much smaller ranges (less than 1000 square kilometers). In the MHW period from 2015-18, the Roving groups fished significantly larger areas, with the Roving Generalist and Roving Specialist groups averaging more than 5500 and 3500 square kilometers fished, respectively (p=0.001 and p&lt;&lt;0.001 for Roving Specialists and Roving Generalists). In contrast, the areas fished for the Local groups did not change significantly (Fig. b and Table S3 , p&gt;0.99 for both Local groups). For all four groups, within the MHW period, the most pronounced change in mobility occurred during the 2016-17 fishing season.</w:t>
      </w:r>
    </w:p>
    <w:p w14:paraId="6E6FF2A4" w14:textId="77777777" w:rsidR="001D237D" w:rsidRDefault="002F65DF">
      <w:pPr>
        <w:pStyle w:val="Heading2"/>
      </w:pPr>
      <w:bookmarkStart w:id="66" w:name="X6f5c8f8427db9d10998bdde83b6f18fc3cc7915"/>
      <w:commentRangeStart w:id="67"/>
      <w:r>
        <w:t xml:space="preserve">Profitability </w:t>
      </w:r>
      <w:commentRangeEnd w:id="67"/>
      <w:r w:rsidR="0084071F">
        <w:rPr>
          <w:rStyle w:val="CommentReference"/>
          <w:rFonts w:asciiTheme="minorHAnsi" w:eastAsiaTheme="minorHAnsi" w:hAnsiTheme="minorHAnsi" w:cstheme="minorBidi"/>
          <w:b w:val="0"/>
          <w:bCs w:val="0"/>
          <w:color w:val="auto"/>
        </w:rPr>
        <w:commentReference w:id="67"/>
      </w:r>
      <w:r>
        <w:t>of Behavioral Groups during the Marine Heatwave</w:t>
      </w:r>
      <w:bookmarkEnd w:id="66"/>
    </w:p>
    <w:p w14:paraId="57BC60B5" w14:textId="77777777" w:rsidR="001D237D" w:rsidRDefault="002F65DF">
      <w:pPr>
        <w:pStyle w:val="FirstParagraph"/>
      </w:pPr>
      <w:r>
        <w:t>An open question is whether the adaptive responses we detected and quantified—greater spatial mobility and more flexible fishing—allowed fishers to maintain profits in the face of this major environmental perturbation. Our fishing cost model provides an estimation of Dungeness crab profit (reported revenue minus estimated cost) for every fishing trip in the data (i.e., for those vessels that continued to fish), and allowed us to describe how profits within each behavioral group varied over time (Fig. ).</w:t>
      </w:r>
    </w:p>
    <w:p w14:paraId="70D6E594" w14:textId="77777777" w:rsidR="001D237D" w:rsidRDefault="002F65DF">
      <w:pPr>
        <w:pStyle w:val="BodyText"/>
      </w:pPr>
      <w:r>
        <w:t>For all groups, average revenues and estimated costs both increased during the MHW period, but revenue increases outweighed the increases in cost, resulting in increased profits. Dungeness crab profits for all behavioral groups increased during the MHW, significantly so for Local Generalists (p=0.05), Roving Generalists (p&lt;&lt;.0001) and Roving Specialists (p=0.001, Table A.4). The Roving Generalist group saw the largest increase in estimated profits in both raw and percent increase in profits (more than a $63,000 increase per vessel, a 48 percent increase, on average). Local Specialists experienced the smallest increase in profits of all groups (25 percent) during the MHW, while Roving Specialists and Local Generalists experienced a greater than 40 percent increase. In the season after the dissipation of the MHW, estimated profits declined, particularly for the Roving groups.</w:t>
      </w:r>
    </w:p>
    <w:p w14:paraId="7F325932" w14:textId="77777777" w:rsidR="001D237D" w:rsidRDefault="002F65DF">
      <w:pPr>
        <w:pStyle w:val="Heading1"/>
      </w:pPr>
      <w:bookmarkStart w:id="68" w:name="discussion"/>
      <w:r>
        <w:t>Discussion</w:t>
      </w:r>
      <w:bookmarkEnd w:id="68"/>
    </w:p>
    <w:p w14:paraId="4994CBE0" w14:textId="389504B0" w:rsidR="001D237D" w:rsidRDefault="002F65DF">
      <w:pPr>
        <w:pStyle w:val="FirstParagraph"/>
      </w:pPr>
      <w:r>
        <w:t>The pace and magnitude of environmental change</w:t>
      </w:r>
      <w:ins w:id="69" w:author="jameal samhouri" w:date="2021-12-07T13:22:00Z">
        <w:r w:rsidR="0084071F">
          <w:t xml:space="preserve"> in the Anthropocene</w:t>
        </w:r>
      </w:ins>
      <w:r>
        <w:t xml:space="preserve"> demand assessment of how social-ecological systems will respond. Ideally, management approaches can be designed to help humanity adapt by meeting the basic needs of people without compromising ecosystems for future generations (Lubchenco et al., 2016). As one of the last remaining hunter–gatherer activities occurring at scale, commercial fisheries offer an important lens through which to understand human adaptations to novel and extreme conditions, </w:t>
      </w:r>
      <w:commentRangeStart w:id="70"/>
      <w:r>
        <w:t xml:space="preserve">with potential lessons for other natural resource </w:t>
      </w:r>
      <w:del w:id="71" w:author="jameal samhouri" w:date="2021-12-07T14:48:00Z">
        <w:r>
          <w:delText xml:space="preserve">harvesting </w:delText>
        </w:r>
      </w:del>
      <w:ins w:id="72" w:author="jameal samhouri" w:date="2021-12-07T14:48:00Z">
        <w:r w:rsidR="00693EE3">
          <w:t xml:space="preserve">management </w:t>
        </w:r>
      </w:ins>
      <w:r>
        <w:t>contexts</w:t>
      </w:r>
      <w:commentRangeEnd w:id="70"/>
      <w:ins w:id="73" w:author="jameal samhouri" w:date="2021-12-07T14:47:00Z">
        <w:r w:rsidR="00693EE3">
          <w:t xml:space="preserve"> such as</w:t>
        </w:r>
      </w:ins>
      <w:ins w:id="74" w:author="jameal samhouri" w:date="2021-12-07T14:48:00Z">
        <w:r w:rsidR="00693EE3">
          <w:t xml:space="preserve"> forestry </w:t>
        </w:r>
      </w:ins>
      <w:ins w:id="75" w:author="jameal samhouri" w:date="2021-12-20T09:44:00Z">
        <w:r w:rsidR="0084071F">
          <w:rPr>
            <w:rStyle w:val="CommentReference"/>
          </w:rPr>
          <w:commentReference w:id="70"/>
        </w:r>
      </w:ins>
      <w:ins w:id="76" w:author="jameal samhouri" w:date="2021-12-07T14:48:00Z">
        <w:r w:rsidR="00693EE3">
          <w:t xml:space="preserve">and </w:t>
        </w:r>
      </w:ins>
      <w:ins w:id="77" w:author="jameal samhouri" w:date="2021-12-07T14:49:00Z">
        <w:r w:rsidR="00693EE3">
          <w:t>agriculture</w:t>
        </w:r>
      </w:ins>
      <w:r>
        <w:t xml:space="preserve">. The 2014-2016 </w:t>
      </w:r>
      <w:commentRangeStart w:id="78"/>
      <w:del w:id="79" w:author="Briana Abrahms" w:date="2021-12-02T11:45:00Z">
        <w:r w:rsidDel="0005207A">
          <w:delText xml:space="preserve">MHW </w:delText>
        </w:r>
      </w:del>
      <w:ins w:id="80" w:author="Briana Abrahms" w:date="2021-12-02T11:45:00Z">
        <w:r w:rsidR="0005207A">
          <w:t xml:space="preserve">marine heatwave </w:t>
        </w:r>
      </w:ins>
      <w:commentRangeEnd w:id="78"/>
      <w:ins w:id="81" w:author="Briana Abrahms" w:date="2021-12-02T11:46:00Z">
        <w:r w:rsidR="000E4009">
          <w:rPr>
            <w:rStyle w:val="CommentReference"/>
          </w:rPr>
          <w:commentReference w:id="78"/>
        </w:r>
      </w:ins>
      <w:r>
        <w:t xml:space="preserve">on the </w:t>
      </w:r>
      <w:r>
        <w:lastRenderedPageBreak/>
        <w:t xml:space="preserve">U.S. west coast stressed the adaptive ability of participants in the highly lucrative Dungeness crab fishery, because an environmental perturbation—the MHW and associated harmful algal bloom and shoreward compression of large whale habitat—led to cascading regulatory actions and market effects (Holland et al., 2020). Our analysis revealed that Dungeness crab fishers that remained in the fishery responded to unprecedented environmental and management changes in multiple ways. Behavioral groups characterized by spatial mobility used expanded fishing grounds in the 2016-17 and 2017-18 seasons to maintain or increase revenues. Similarly, fishers with strategies based around diversified fishing portfolios (Generalists) were able to increase their revenue from other fisheries to bolster their total fishing income. We found that vessels combining greater spatial mobility with higher participation rates in other fisheries were the most profitable, and that these financial benefits were maintained or magnified during the MHW. The behavioral strategies observed in the Dungeness crab fishery </w:t>
      </w:r>
      <w:del w:id="82" w:author="jameal samhouri" w:date="2021-12-07T14:49:00Z">
        <w:r>
          <w:delText xml:space="preserve">may </w:delText>
        </w:r>
      </w:del>
      <w:r>
        <w:t>suggest</w:t>
      </w:r>
      <w:ins w:id="83" w:author="jameal samhouri" w:date="2021-12-20T09:44:00Z">
        <w:r>
          <w:t xml:space="preserve"> </w:t>
        </w:r>
      </w:ins>
      <w:ins w:id="84" w:author="jameal samhouri" w:date="2021-12-07T14:49:00Z">
        <w:r w:rsidR="00693EE3">
          <w:t>that both stock and sp</w:t>
        </w:r>
      </w:ins>
      <w:ins w:id="85" w:author="jameal samhouri" w:date="2021-12-07T14:50:00Z">
        <w:r w:rsidR="00693EE3">
          <w:t xml:space="preserve">atial </w:t>
        </w:r>
      </w:ins>
      <w:ins w:id="86" w:author="jameal samhouri" w:date="2021-12-07T14:49:00Z">
        <w:r w:rsidR="00693EE3">
          <w:t>diversification</w:t>
        </w:r>
        <w:r>
          <w:t xml:space="preserve"> </w:t>
        </w:r>
      </w:ins>
      <w:r>
        <w:t xml:space="preserve">pathways </w:t>
      </w:r>
      <w:del w:id="87" w:author="jameal samhouri" w:date="2021-12-07T14:50:00Z">
        <w:r>
          <w:delText xml:space="preserve">to </w:delText>
        </w:r>
      </w:del>
      <w:ins w:id="88" w:author="jameal samhouri" w:date="2021-12-07T14:50:00Z">
        <w:r w:rsidR="00693EE3">
          <w:t xml:space="preserve">can </w:t>
        </w:r>
      </w:ins>
      <w:r>
        <w:t>improve adaptive capacity for</w:t>
      </w:r>
      <w:commentRangeStart w:id="89"/>
      <w:r>
        <w:t xml:space="preserve"> human harvesters </w:t>
      </w:r>
      <w:commentRangeStart w:id="90"/>
      <w:ins w:id="91" w:author="Mary Fisher" w:date="2021-12-06T13:22:00Z">
        <w:r w:rsidR="00510081">
          <w:t xml:space="preserve">across industrialized </w:t>
        </w:r>
      </w:ins>
      <w:ins w:id="92" w:author="Mary Fisher" w:date="2021-12-06T13:23:00Z">
        <w:r w:rsidR="004940B8">
          <w:t xml:space="preserve">food </w:t>
        </w:r>
      </w:ins>
      <w:ins w:id="93" w:author="Mary Fisher" w:date="2021-12-06T13:22:00Z">
        <w:r w:rsidR="00510081">
          <w:t xml:space="preserve">systems </w:t>
        </w:r>
      </w:ins>
      <w:del w:id="94" w:author="Mary Fisher" w:date="2021-12-06T13:21:00Z">
        <w:r w:rsidDel="00510081">
          <w:delText xml:space="preserve">more broadly </w:delText>
        </w:r>
      </w:del>
      <w:commentRangeEnd w:id="89"/>
      <w:commentRangeEnd w:id="90"/>
      <w:r w:rsidR="0084071F">
        <w:rPr>
          <w:rStyle w:val="CommentReference"/>
        </w:rPr>
        <w:commentReference w:id="89"/>
      </w:r>
      <w:r w:rsidR="00BB5169">
        <w:rPr>
          <w:rStyle w:val="CommentReference"/>
        </w:rPr>
        <w:commentReference w:id="90"/>
      </w:r>
      <w:r>
        <w:t>during an era in which the magnitude, frequency, and intensity of environmental perturbations are increasing.</w:t>
      </w:r>
    </w:p>
    <w:p w14:paraId="6C5E1BD3" w14:textId="1B70A80F" w:rsidR="001D237D" w:rsidRDefault="002F65DF">
      <w:pPr>
        <w:pStyle w:val="BodyText"/>
      </w:pPr>
      <w:r>
        <w:t xml:space="preserve">Our work builds on research from the </w:t>
      </w:r>
      <w:commentRangeStart w:id="95"/>
      <w:r>
        <w:t xml:space="preserve">economics </w:t>
      </w:r>
      <w:commentRangeEnd w:id="95"/>
      <w:r w:rsidR="0084071F">
        <w:rPr>
          <w:rStyle w:val="CommentReference"/>
        </w:rPr>
        <w:commentReference w:id="95"/>
      </w:r>
      <w:r>
        <w:t xml:space="preserve">(Smith and </w:t>
      </w:r>
      <w:proofErr w:type="spellStart"/>
      <w:r>
        <w:t>McKelvey</w:t>
      </w:r>
      <w:proofErr w:type="spellEnd"/>
      <w:r>
        <w:t>, 1986), evolution (Gallagher et al., 2015), and ecology (</w:t>
      </w:r>
      <w:proofErr w:type="spellStart"/>
      <w:r>
        <w:t>Beever</w:t>
      </w:r>
      <w:proofErr w:type="spellEnd"/>
      <w:r>
        <w:t xml:space="preserve"> et al., 2017) literatures investigating the relative ability of specialists and generalists to cope with environmental change. The cross-disciplinary consensus is that generalists may adapt better to increasingly variable environments. Smith and McKelvey (1986) suggested that specialists and generalists in fisheries use different strategies to cope with variability and uncertainty in income—specialists are efficient and minimize income risk through fishery-specific acumen, while generalists hedge against risk by building diverse portfolios</w:t>
      </w:r>
      <w:ins w:id="96" w:author="Kate.E.Richerson" w:date="2021-12-07T12:54:00Z">
        <w:r w:rsidR="00CD38B4">
          <w:t xml:space="preserve"> </w:t>
        </w:r>
      </w:ins>
      <w:r>
        <w:t>(</w:t>
      </w:r>
      <w:proofErr w:type="spellStart"/>
      <w:r>
        <w:t>Kasperski</w:t>
      </w:r>
      <w:proofErr w:type="spellEnd"/>
      <w:r>
        <w:t xml:space="preserve"> and Holland, 2013; </w:t>
      </w:r>
      <w:proofErr w:type="spellStart"/>
      <w:r>
        <w:t>Oken</w:t>
      </w:r>
      <w:proofErr w:type="spellEnd"/>
      <w:r>
        <w:t xml:space="preserve"> et al., 2021). In a direct ecological analogy, generalist consumers in an ecosystem experiencing novel environmental conditions may be able to gain a competitive advantage over specialists by efficiently switching to alternative prey sources</w:t>
      </w:r>
      <w:ins w:id="97" w:author="Kate.E.Richerson" w:date="2021-12-07T12:54:00Z">
        <w:r w:rsidR="00CD38B4">
          <w:t xml:space="preserve"> </w:t>
        </w:r>
      </w:ins>
      <w:r>
        <w:t>(</w:t>
      </w:r>
      <w:proofErr w:type="spellStart"/>
      <w:r>
        <w:t>Beever</w:t>
      </w:r>
      <w:proofErr w:type="spellEnd"/>
      <w:r>
        <w:t xml:space="preserve"> et al., 2017).</w:t>
      </w:r>
    </w:p>
    <w:p w14:paraId="715E6A7B" w14:textId="77777777" w:rsidR="001D237D" w:rsidRDefault="002F65DF">
      <w:pPr>
        <w:pStyle w:val="BodyText"/>
      </w:pPr>
      <w:r>
        <w:t>While management dynamics, markets, stochastic resource abundance, and conditions in other fisheries are complicating factors (Holland et al., 2020), the relative performance of specialist versus generalist strategies in the Dungeness crab fishery largely adhere to these existing economic and ecological models. Although some Specialists and Generalists persisted through the MHW period, repeated environmental disruptions in the future that cause further seasonal and spatial restrictions on the Dungeness crab fishery may begin to favor a Generalist, diversified strategy. Within the US west coast context, existing fishery governance systems may constrain this type of generalist adaptation (</w:t>
      </w:r>
      <w:proofErr w:type="spellStart"/>
      <w:r>
        <w:t>Kasperski</w:t>
      </w:r>
      <w:proofErr w:type="spellEnd"/>
      <w:r>
        <w:t xml:space="preserve"> and Holland, 2013; Russell et al., 2018), but there are calls for “climate-ready” fisheries that include the flexibility for fishers to move between fisheries (Wilson et al., 2018). </w:t>
      </w:r>
      <w:commentRangeStart w:id="98"/>
      <w:r>
        <w:t xml:space="preserve">A better understanding of the social, economic, and cultural drivers of fishers’ decisions to be specialists or generalists is a core component of a sustainable livelihoods approach to small-scale fisheries management (Allison and Ellis, 2001; </w:t>
      </w:r>
      <w:proofErr w:type="spellStart"/>
      <w:r>
        <w:t>Finkbeiner</w:t>
      </w:r>
      <w:proofErr w:type="spellEnd"/>
      <w:r>
        <w:t xml:space="preserve">, 2015). Such an approach can also offer insights for the design of regulatory approaches that facilitate resilience to environmental perturbation in larger-scale fisheries and natural resource management contexts (Salas and </w:t>
      </w:r>
      <w:proofErr w:type="spellStart"/>
      <w:r>
        <w:t>Gaertner</w:t>
      </w:r>
      <w:proofErr w:type="spellEnd"/>
      <w:r>
        <w:t>, 2004).</w:t>
      </w:r>
      <w:commentRangeEnd w:id="98"/>
      <w:r w:rsidR="00C43BF5">
        <w:rPr>
          <w:rStyle w:val="CommentReference"/>
        </w:rPr>
        <w:commentReference w:id="98"/>
      </w:r>
    </w:p>
    <w:p w14:paraId="4E27E233" w14:textId="77777777" w:rsidR="001D237D" w:rsidRDefault="002F65DF">
      <w:pPr>
        <w:pStyle w:val="BodyText"/>
      </w:pPr>
      <w:r>
        <w:lastRenderedPageBreak/>
        <w:t xml:space="preserve">Diversification of fishery revenue was not the only axis of variation associated with persistence in the face of the MHW. Spatial mobility was also a key component of the fishing strategies we observed. Following others who have used recently emerging technologies to understand the sustainability of human harvester strategies (Brodie and Fragoso, 2020; Frawley et al., 2020; Renner and </w:t>
      </w:r>
      <w:proofErr w:type="spellStart"/>
      <w:r>
        <w:t>Kuletz</w:t>
      </w:r>
      <w:proofErr w:type="spellEnd"/>
      <w:r>
        <w:t xml:space="preserve">, 2015), we used satellite data to characterize the spatial behavior of vessels. Roving groups, whether Specialists or Generalists, were more profitable than their Local counterparts under all conditions. The benefits of this spatial mobility were clear during the marine heatwave. We hypothesize that Roving vessels were the most capable of responding to management actions, market forces, and ecological factors (e.g., product quantity and quality) that shifted spatially during the heatwave. The ability of more exploratory fishers to cope during an environmental disturbance has recently been demonstrated in other </w:t>
      </w:r>
      <w:ins w:id="99" w:author="jameal samhouri" w:date="2021-12-07T13:29:00Z">
        <w:r w:rsidR="00F0747A">
          <w:t xml:space="preserve">commercial fisheries </w:t>
        </w:r>
      </w:ins>
      <w:r>
        <w:t>systems</w:t>
      </w:r>
      <w:ins w:id="100" w:author="Kate.E.Richerson" w:date="2021-12-07T13:20:00Z">
        <w:r w:rsidR="00957A49">
          <w:t xml:space="preserve"> </w:t>
        </w:r>
      </w:ins>
      <w:r>
        <w:t xml:space="preserve">(O’Farrell, </w:t>
      </w:r>
      <w:proofErr w:type="spellStart"/>
      <w:r>
        <w:t>Sanchirico</w:t>
      </w:r>
      <w:proofErr w:type="spellEnd"/>
      <w:r>
        <w:t>, et al., 2019), and our findings confirm that more mobile vessels performed better during the environmental perturbation. Similar patterns have been shown among foraging marine mammals, where individual animals that are more exploratory have greater foraging success during anomalous climate conditions than more site-faithful conspecifics (</w:t>
      </w:r>
      <w:proofErr w:type="spellStart"/>
      <w:r>
        <w:t>Abrahms</w:t>
      </w:r>
      <w:proofErr w:type="spellEnd"/>
      <w:r>
        <w:t xml:space="preserve"> et al., 2018).</w:t>
      </w:r>
    </w:p>
    <w:p w14:paraId="6B1D9F8F" w14:textId="77777777" w:rsidR="001D237D" w:rsidRDefault="002F65DF">
      <w:pPr>
        <w:pStyle w:val="BodyText"/>
      </w:pPr>
      <w:r>
        <w:t>Importantly, the nature of the data used in this study means that we studied the behavior of the ‘survivors’—that is, the fishers who decided or were able to remain in the Dungeness crab fishery during the MHW period. The MHW acted as a selective force on Dungeness crab fishery participation. Many Dungeness crab fishers during the 2016 and 2017 fishery closures chose (or were forced by circumstance) to not participate in the fishery at all, instead opting to exit fishing entirely or to re-concentrate all effort in alternative fisheries (Fisher et al., 2021). Some of the relative success of the Dungeness crab fishers during the MHW observed in this study, therefore, may be due to reduced competition, as well as periods of supply shortages and high prices. Although outside the scope of the current analysis, an important area for further research is to determine how and why, when faced with an environmental perturbation, fishers choose to remain or exit a fishery (Moore et al., 2020).</w:t>
      </w:r>
    </w:p>
    <w:p w14:paraId="6A7F1367" w14:textId="77777777" w:rsidR="001D237D" w:rsidRDefault="002F65DF">
      <w:pPr>
        <w:pStyle w:val="Compact"/>
      </w:pPr>
      <w:r>
        <w:t xml:space="preserve">With climate change expected to increase the frequency of extreme environmental perturbations like MHWs (Oliver et al., 2018), established patterns of natural resource management and human harvester behavior will be challenged. In our study, following multiple adaptive pathways by both diversifying and mobilizing appears to be one solution to an extreme environmental event and rapid management changes in the Dungeness crab fishery. Management measures that restrict the fishery temporally or spatially—such as spatially-explicit biotoxin-related closures or early termination of the fishing season due to risk of interactions with protected or bycatch species—will differentially affect distinct groups of fishers. Single-fishery specialists may thrive when the harvested resource is stable and productive, but these fishers may struggle to adapt if management measures restrict fishing season lengths. Likewise, localized fishers can thrive through intimate knowledge of fishing grounds, but if large-scale environmental perturbations have spatially-explicit negative effects, fishers with knowledge of a wider array of fishing grounds and greater mobility will naturally gain an advantage (O’Farrell, </w:t>
      </w:r>
      <w:proofErr w:type="spellStart"/>
      <w:r>
        <w:t>Sanchirico</w:t>
      </w:r>
      <w:proofErr w:type="spellEnd"/>
      <w:r>
        <w:t xml:space="preserve">, et al., 2019). Over time, management context, or failures of management to adapt, can drive </w:t>
      </w:r>
      <w:r>
        <w:lastRenderedPageBreak/>
        <w:t xml:space="preserve">changes in the makeup of fishing fleets as a whole (Frawley et al., 2020). These changes are not inherently negative, but in order to maintain the social, economic, and cultural benefits provided by a fishery, managers should </w:t>
      </w:r>
      <w:proofErr w:type="spellStart"/>
      <w:r>
        <w:t>endeavour</w:t>
      </w:r>
      <w:proofErr w:type="spellEnd"/>
      <w:r>
        <w:t xml:space="preserve"> to anticipate behavioral changes within fleets. More generally, these insights are congruent with an evolving understanding of adaptation in complex social-ecological systems (Lubchenco et al., 2016). Because complex systems are an emergent product of the individual actions of human actors, informed adaptive management requires an understanding of the drivers of behaviors like those identified in this study along with well-calibrated and nimble responses within governance systems.</w:t>
      </w:r>
    </w:p>
    <w:p w14:paraId="28184A55" w14:textId="252F441D" w:rsidR="001D237D" w:rsidRDefault="002F65DF">
      <w:pPr>
        <w:pStyle w:val="BodyText"/>
      </w:pPr>
      <w:proofErr w:type="gramStart"/>
      <w:r>
        <w:t xml:space="preserve">For fishers and other human harvesters, future work using mixed methods from the social sciences like participatory mapping and semi-structured interviews (Frawley et al., 2020; Moore et al., 2020; </w:t>
      </w:r>
      <w:proofErr w:type="spellStart"/>
      <w:r>
        <w:t>Pellowe</w:t>
      </w:r>
      <w:proofErr w:type="spellEnd"/>
      <w:r>
        <w:t xml:space="preserve"> and Leslie, 2019; Ritzman et al., 2018) will provide complementary insights into the motivations and social drivers behind adaptive decisions</w:t>
      </w:r>
      <w:del w:id="101" w:author="Mary Fisher" w:date="2021-12-20T09:42:00Z">
        <w:r>
          <w:delText>.</w:delText>
        </w:r>
      </w:del>
      <w:ins w:id="102" w:author="Mary Fisher" w:date="2021-12-06T13:33:00Z">
        <w:r w:rsidR="000D0AEE">
          <w:t xml:space="preserve">, and </w:t>
        </w:r>
      </w:ins>
      <w:ins w:id="103" w:author="Mary Fisher" w:date="2021-12-06T13:35:00Z">
        <w:r w:rsidR="00D72A26">
          <w:t xml:space="preserve">could help </w:t>
        </w:r>
      </w:ins>
      <w:ins w:id="104" w:author="Mary Fisher" w:date="2021-12-06T13:34:00Z">
        <w:r w:rsidR="00D72A26">
          <w:t xml:space="preserve">identify </w:t>
        </w:r>
      </w:ins>
      <w:ins w:id="105" w:author="Mary Fisher" w:date="2021-12-06T13:35:00Z">
        <w:r w:rsidR="00D72A26">
          <w:t xml:space="preserve">system-specific </w:t>
        </w:r>
      </w:ins>
      <w:ins w:id="106" w:author="Mary Fisher" w:date="2021-12-06T13:34:00Z">
        <w:r w:rsidR="00D72A26">
          <w:t>metrics of success or performance beyond profit</w:t>
        </w:r>
      </w:ins>
      <w:ins w:id="107" w:author="Mary Fisher" w:date="2021-12-06T13:35:00Z">
        <w:r w:rsidR="00D72A26">
          <w:t>ability</w:t>
        </w:r>
      </w:ins>
      <w:ins w:id="108" w:author="Mary Fisher" w:date="2021-12-20T09:42:00Z">
        <w:r>
          <w:t>.</w:t>
        </w:r>
      </w:ins>
      <w:proofErr w:type="gramEnd"/>
      <w:r>
        <w:t xml:space="preserve"> Furthermore, as integrated biophysical and socioeconomic data streams become increasingly available for environmental management (Bradley et al., 2019), data-driven, interdisciplinary studies of resilience and adaptation will enable dynamic management of natural resources (Hazen et al., 2018; Maxwell et al., 2015). This push for the incorporation of multiple data streams in environmental management extends beyond marine fisheries. For example, in wildland fire management in the United States, integrated data platforms that combine geospatial data with risk models and fuel treatment scenarios are leading to a </w:t>
      </w:r>
      <w:commentRangeStart w:id="109"/>
      <w:r>
        <w:t xml:space="preserve">more predictive and adaptable landscape and fire management plans </w:t>
      </w:r>
      <w:commentRangeEnd w:id="109"/>
      <w:r w:rsidR="009978ED">
        <w:rPr>
          <w:rStyle w:val="CommentReference"/>
        </w:rPr>
        <w:commentReference w:id="109"/>
      </w:r>
      <w:r>
        <w:t xml:space="preserve">(Ager et al., 2011; </w:t>
      </w:r>
      <w:proofErr w:type="spellStart"/>
      <w:r>
        <w:t>Krofcheck</w:t>
      </w:r>
      <w:proofErr w:type="spellEnd"/>
      <w:r>
        <w:t xml:space="preserve"> et al., 2018).</w:t>
      </w:r>
    </w:p>
    <w:p w14:paraId="46E878A5" w14:textId="77777777" w:rsidR="001D237D" w:rsidRDefault="002F65DF">
      <w:pPr>
        <w:pStyle w:val="BodyText"/>
      </w:pPr>
      <w:r>
        <w:t>This study revealed the elements of behavioral diversity among human harvesters in a lucrative</w:t>
      </w:r>
      <w:ins w:id="110" w:author="jameal samhouri" w:date="2021-12-07T14:38:00Z">
        <w:r w:rsidR="009978ED">
          <w:t>,</w:t>
        </w:r>
      </w:ins>
      <w:r>
        <w:t xml:space="preserve"> keystone</w:t>
      </w:r>
      <w:ins w:id="111" w:author="jameal samhouri" w:date="2021-12-20T09:44:00Z">
        <w:r>
          <w:t xml:space="preserve"> </w:t>
        </w:r>
      </w:ins>
      <w:ins w:id="112" w:author="jameal samhouri" w:date="2021-12-07T14:38:00Z">
        <w:r w:rsidR="009978ED">
          <w:t>commercial</w:t>
        </w:r>
        <w:r>
          <w:t xml:space="preserve"> </w:t>
        </w:r>
      </w:ins>
      <w:r>
        <w:t>fishery, and described how those elements enabled adaptation during an extreme environmental event attributable to climate change (Hinder et al., 2012). Just as biological response diversity can lead to enhanced ecosystem resilience to environmental change (</w:t>
      </w:r>
      <w:proofErr w:type="spellStart"/>
      <w:r>
        <w:t>Elmqvist</w:t>
      </w:r>
      <w:proofErr w:type="spellEnd"/>
      <w:r>
        <w:t xml:space="preserve"> et al., 2003)</w:t>
      </w:r>
      <w:proofErr w:type="gramStart"/>
      <w:r>
        <w:t>,</w:t>
      </w:r>
      <w:proofErr w:type="gramEnd"/>
      <w:r>
        <w:t xml:space="preserve"> behavioral diversity among </w:t>
      </w:r>
      <w:commentRangeStart w:id="113"/>
      <w:r>
        <w:t>natural resource users may promote resilience of social-ecological systems</w:t>
      </w:r>
      <w:commentRangeEnd w:id="113"/>
      <w:r w:rsidR="009978ED">
        <w:rPr>
          <w:rStyle w:val="CommentReference"/>
        </w:rPr>
        <w:commentReference w:id="113"/>
      </w:r>
      <w:r>
        <w:t xml:space="preserve">. Given the impending increase in extreme climatic events such as marine heatwaves (Burge et al., 2014; </w:t>
      </w:r>
      <w:proofErr w:type="spellStart"/>
      <w:r>
        <w:t>Smale</w:t>
      </w:r>
      <w:proofErr w:type="spellEnd"/>
      <w:r>
        <w:t xml:space="preserve"> et al., 2019), recognition of social and ecological traits that enable resilience now can help to build toward a more prepared future. </w:t>
      </w:r>
      <w:del w:id="114" w:author="jameal samhouri" w:date="2021-12-07T14:42:00Z">
        <w:r w:rsidDel="009978ED">
          <w:delText xml:space="preserve">Behavioral </w:delText>
        </w:r>
      </w:del>
      <w:ins w:id="115" w:author="jameal samhouri" w:date="2021-12-07T14:42:00Z">
        <w:r w:rsidR="001E1976">
          <w:t xml:space="preserve">As </w:t>
        </w:r>
      </w:ins>
      <w:ins w:id="116" w:author="jameal samhouri" w:date="2021-12-07T14:46:00Z">
        <w:r w:rsidR="001E1976">
          <w:t xml:space="preserve">quantitative </w:t>
        </w:r>
      </w:ins>
      <w:ins w:id="117" w:author="jameal samhouri" w:date="2021-12-07T14:42:00Z">
        <w:r w:rsidR="009978ED">
          <w:t xml:space="preserve">data </w:t>
        </w:r>
        <w:r w:rsidR="001E1976">
          <w:t xml:space="preserve">become increasingly </w:t>
        </w:r>
        <w:r w:rsidR="009978ED">
          <w:t>available</w:t>
        </w:r>
      </w:ins>
      <w:ins w:id="118" w:author="jameal samhouri" w:date="2021-12-07T14:45:00Z">
        <w:r w:rsidR="001E1976">
          <w:t xml:space="preserve"> in the US and </w:t>
        </w:r>
      </w:ins>
      <w:ins w:id="119" w:author="jameal samhouri" w:date="2021-12-07T14:46:00Z">
        <w:r w:rsidR="001E1976">
          <w:t>far beyond</w:t>
        </w:r>
      </w:ins>
      <w:ins w:id="120" w:author="jameal samhouri" w:date="2021-12-07T14:42:00Z">
        <w:r w:rsidR="001E1976">
          <w:t xml:space="preserve"> (cite something about this and </w:t>
        </w:r>
      </w:ins>
      <w:commentRangeStart w:id="121"/>
      <w:ins w:id="122" w:author="jameal samhouri" w:date="2021-12-07T14:45:00Z">
        <w:r w:rsidR="001E1976">
          <w:t>Cabral</w:t>
        </w:r>
        <w:commentRangeEnd w:id="121"/>
        <w:r w:rsidR="001E1976">
          <w:rPr>
            <w:rStyle w:val="CommentReference"/>
          </w:rPr>
          <w:commentReference w:id="121"/>
        </w:r>
      </w:ins>
      <w:ins w:id="124" w:author="jameal samhouri" w:date="2021-12-07T14:42:00Z">
        <w:r w:rsidR="001E1976">
          <w:t>)</w:t>
        </w:r>
        <w:r w:rsidR="009978ED">
          <w:t>, behavioral</w:t>
        </w:r>
      </w:ins>
      <w:del w:id="125" w:author="jameal samhouri" w:date="2021-12-20T09:44:00Z">
        <w:r>
          <w:delText>Behavioral</w:delText>
        </w:r>
      </w:del>
      <w:ins w:id="126" w:author="jameal samhouri" w:date="2021-12-07T14:42:00Z">
        <w:r>
          <w:t xml:space="preserve"> </w:t>
        </w:r>
      </w:ins>
      <w:r>
        <w:t>analyses like ours can be used in the design of adaptive management measures, to bolster policy analyses, and to inform decision-making under environmental uncertainty.</w:t>
      </w:r>
    </w:p>
    <w:p w14:paraId="5F691CA5" w14:textId="77777777" w:rsidR="001D237D" w:rsidRDefault="002F65DF">
      <w:pPr>
        <w:pStyle w:val="Heading1"/>
      </w:pPr>
      <w:r>
        <w:t>References</w:t>
      </w:r>
    </w:p>
    <w:p w14:paraId="5E7CC373" w14:textId="77777777" w:rsidR="001D237D" w:rsidRDefault="002F65DF">
      <w:pPr>
        <w:pStyle w:val="Bibliography"/>
      </w:pPr>
      <w:bookmarkStart w:id="127" w:name="ref-Abatzoglou2019"/>
      <w:bookmarkStart w:id="128" w:name="refs"/>
      <w:proofErr w:type="spellStart"/>
      <w:r>
        <w:t>Abatzoglou</w:t>
      </w:r>
      <w:proofErr w:type="spellEnd"/>
      <w:r>
        <w:t xml:space="preserve">, J.T., Williams, A.P., </w:t>
      </w:r>
      <w:proofErr w:type="spellStart"/>
      <w:r>
        <w:t>Barbero</w:t>
      </w:r>
      <w:proofErr w:type="spellEnd"/>
      <w:r>
        <w:t>, R., 2019. Global emergence of anthropogenic climate change in fire weather indices. Geophysical Research Letters 46, 326–336. doi:</w:t>
      </w:r>
      <w:hyperlink r:id="rId11">
        <w:r>
          <w:rPr>
            <w:rStyle w:val="Hyperlink"/>
          </w:rPr>
          <w:t>10.1029/2018GL080959</w:t>
        </w:r>
      </w:hyperlink>
    </w:p>
    <w:p w14:paraId="736306FD" w14:textId="77777777" w:rsidR="001D237D" w:rsidRDefault="002F65DF">
      <w:pPr>
        <w:pStyle w:val="Bibliography"/>
      </w:pPr>
      <w:bookmarkStart w:id="129" w:name="ref-Abrahms2018"/>
      <w:bookmarkEnd w:id="127"/>
      <w:proofErr w:type="spellStart"/>
      <w:r>
        <w:lastRenderedPageBreak/>
        <w:t>Abrahms</w:t>
      </w:r>
      <w:proofErr w:type="spellEnd"/>
      <w:r>
        <w:t xml:space="preserve">, B., Hazen, E.L., </w:t>
      </w:r>
      <w:proofErr w:type="spellStart"/>
      <w:r>
        <w:t>Bograd</w:t>
      </w:r>
      <w:proofErr w:type="spellEnd"/>
      <w:r>
        <w:t xml:space="preserve">, S.J., </w:t>
      </w:r>
      <w:proofErr w:type="spellStart"/>
      <w:r>
        <w:t>Brashares</w:t>
      </w:r>
      <w:proofErr w:type="spellEnd"/>
      <w:r>
        <w:t>, J.S., Robinson, P.W., Scales, K.L., Crocker, D.E., Costa, D.P., 2018. Climate mediates the success of migration strategies in a marine predator. Ecology Letters 21, 63–71. doi:</w:t>
      </w:r>
      <w:hyperlink r:id="rId12">
        <w:r>
          <w:rPr>
            <w:rStyle w:val="Hyperlink"/>
          </w:rPr>
          <w:t>10.1111/ele.12871</w:t>
        </w:r>
      </w:hyperlink>
    </w:p>
    <w:p w14:paraId="39100D8C" w14:textId="77777777" w:rsidR="001D237D" w:rsidRDefault="002F65DF">
      <w:pPr>
        <w:pStyle w:val="Bibliography"/>
      </w:pPr>
      <w:bookmarkStart w:id="130" w:name="ref-Ager2011"/>
      <w:bookmarkEnd w:id="129"/>
      <w:r>
        <w:t>Ager, A.A., Vaillant, N.M., Finney, M.A., 2011. Integrating fire behavior models and geospatial analysis for wildland fire risk assessment and fuel management planning. Journal of Combustion 2011. doi:</w:t>
      </w:r>
      <w:hyperlink r:id="rId13">
        <w:r>
          <w:rPr>
            <w:rStyle w:val="Hyperlink"/>
          </w:rPr>
          <w:t>10.1155/2011/572452</w:t>
        </w:r>
      </w:hyperlink>
    </w:p>
    <w:p w14:paraId="37E49498" w14:textId="77777777" w:rsidR="001D237D" w:rsidRDefault="002F65DF">
      <w:pPr>
        <w:pStyle w:val="Bibliography"/>
      </w:pPr>
      <w:bookmarkStart w:id="131" w:name="ref-Ellis2001"/>
      <w:bookmarkEnd w:id="130"/>
      <w:r>
        <w:t>Allison, E.H., Ellis, F., 2001. The livelihoods approach and management of small-scale fisheries. Marine Policy 25, 377–388.</w:t>
      </w:r>
    </w:p>
    <w:p w14:paraId="572551CD" w14:textId="77777777" w:rsidR="001D237D" w:rsidRDefault="002F65DF">
      <w:pPr>
        <w:pStyle w:val="Bibliography"/>
      </w:pPr>
      <w:bookmarkStart w:id="132" w:name="ref-Beever2017"/>
      <w:bookmarkEnd w:id="131"/>
      <w:proofErr w:type="spellStart"/>
      <w:r>
        <w:t>Beever</w:t>
      </w:r>
      <w:proofErr w:type="spellEnd"/>
      <w:r>
        <w:t xml:space="preserve">, E.A., Hall, L.E., Varner, J., Loosen, A.E., Dunham, J.B., </w:t>
      </w:r>
      <w:proofErr w:type="spellStart"/>
      <w:r>
        <w:t>Gahl</w:t>
      </w:r>
      <w:proofErr w:type="spellEnd"/>
      <w:r>
        <w:t>, M.K., Smith, F.A., Lawler, J.J., 2017. Behavioral flexibility as a mechanism for coping with climate change. Frontiers in Ecology and the Environment 15, 299–308. doi:</w:t>
      </w:r>
      <w:hyperlink r:id="rId14">
        <w:r>
          <w:rPr>
            <w:rStyle w:val="Hyperlink"/>
          </w:rPr>
          <w:t>10.1002/fee.1502</w:t>
        </w:r>
      </w:hyperlink>
    </w:p>
    <w:p w14:paraId="4DC0035B" w14:textId="77777777" w:rsidR="001D237D" w:rsidRDefault="002F65DF">
      <w:pPr>
        <w:pStyle w:val="Bibliography"/>
      </w:pPr>
      <w:bookmarkStart w:id="133" w:name="ref-VonBiela2019"/>
      <w:bookmarkEnd w:id="132"/>
      <w:r>
        <w:t xml:space="preserve">Biela, V. von, </w:t>
      </w:r>
      <w:proofErr w:type="spellStart"/>
      <w:r>
        <w:t>Arimitsu</w:t>
      </w:r>
      <w:proofErr w:type="spellEnd"/>
      <w:r>
        <w:t>, M.L., Piatt, J.F., Heflin, B.M., Schoen, S., 2019. Extreme reduction in condition of a key forage fish during the pacific marine heatwave of 2014–2016. Marine Ecology Progress Series 613, 171–182.</w:t>
      </w:r>
    </w:p>
    <w:p w14:paraId="5A4DAAC0" w14:textId="77777777" w:rsidR="001D237D" w:rsidRDefault="002F65DF">
      <w:pPr>
        <w:pStyle w:val="Bibliography"/>
      </w:pPr>
      <w:bookmarkStart w:id="134" w:name="ref-Bradley2019"/>
      <w:bookmarkEnd w:id="133"/>
      <w:r>
        <w:t xml:space="preserve">Bradley, D., Merrifield, M., Miller, K.M., </w:t>
      </w:r>
      <w:proofErr w:type="spellStart"/>
      <w:r>
        <w:t>Lomonico</w:t>
      </w:r>
      <w:proofErr w:type="spellEnd"/>
      <w:r>
        <w:t>, S., Wilson, J.R., Gleason, M.G., 2019. Opportunities to improve fisheries management through innovative technology and advanced data systems. Fish and Fisheries 20, 564–583. doi:</w:t>
      </w:r>
      <w:hyperlink r:id="rId15">
        <w:r>
          <w:rPr>
            <w:rStyle w:val="Hyperlink"/>
          </w:rPr>
          <w:t>10.1111/faf.12361</w:t>
        </w:r>
      </w:hyperlink>
    </w:p>
    <w:p w14:paraId="709C68C8" w14:textId="77777777" w:rsidR="001D237D" w:rsidRDefault="002F65DF">
      <w:pPr>
        <w:pStyle w:val="Bibliography"/>
      </w:pPr>
      <w:bookmarkStart w:id="135" w:name="ref-Branch2006"/>
      <w:bookmarkEnd w:id="134"/>
      <w:r>
        <w:t xml:space="preserve">Branch, T.A., </w:t>
      </w:r>
      <w:proofErr w:type="spellStart"/>
      <w:r>
        <w:t>Hilborn</w:t>
      </w:r>
      <w:proofErr w:type="spellEnd"/>
      <w:r>
        <w:t xml:space="preserve">, R., Haynie, A.C., Fay, G., Flynn, L., Griffiths, J., Marshall, K.N., Randall, J.K., </w:t>
      </w:r>
      <w:proofErr w:type="spellStart"/>
      <w:r>
        <w:t>Scheuerell</w:t>
      </w:r>
      <w:proofErr w:type="spellEnd"/>
      <w:r>
        <w:t>, J.M., Ward, E.J., Young, M., 2006. Fleet dynamics and fishermen behavior: Lessons for fisheries managers. Canadian Journal of Fisheries and Aquatic Sciences 63, 1647–1668.</w:t>
      </w:r>
    </w:p>
    <w:p w14:paraId="3B6CA31D" w14:textId="77777777" w:rsidR="001D237D" w:rsidRDefault="002F65DF">
      <w:pPr>
        <w:pStyle w:val="Bibliography"/>
      </w:pPr>
      <w:bookmarkStart w:id="136" w:name="ref-Brodie2020"/>
      <w:bookmarkEnd w:id="135"/>
      <w:r>
        <w:t>Brodie, J.F., Fragoso, J.M.V., 2020. Understanding the distribution of bushmeat hunting effort across landscapes by testing hypotheses about human foraging. Conservation Biology 0, 1–10. doi:</w:t>
      </w:r>
      <w:hyperlink r:id="rId16">
        <w:r>
          <w:rPr>
            <w:rStyle w:val="Hyperlink"/>
          </w:rPr>
          <w:t>10.1111/cobi.13612</w:t>
        </w:r>
      </w:hyperlink>
    </w:p>
    <w:p w14:paraId="51BA5D16" w14:textId="77777777" w:rsidR="001D237D" w:rsidRDefault="002F65DF">
      <w:pPr>
        <w:pStyle w:val="Bibliography"/>
      </w:pPr>
      <w:bookmarkStart w:id="137" w:name="ref-Burge2014"/>
      <w:bookmarkEnd w:id="136"/>
      <w:r>
        <w:t xml:space="preserve">Burge, C.A., Eakin, C.M., Friedman, C.S., Froelich, B., Hershberger, P.K., Hofmann, E.E., </w:t>
      </w:r>
      <w:proofErr w:type="spellStart"/>
      <w:r>
        <w:t>Petes</w:t>
      </w:r>
      <w:proofErr w:type="spellEnd"/>
      <w:r>
        <w:t>, L.E., Prager, K.C., Weil, E., Willis, B.L., Ford, S.E., Harvell, C.D., 2014. Climate change influences on marine infectious diseases: Implications for management and society. Annual Review of Marine Science 6, 249–277. doi:</w:t>
      </w:r>
      <w:hyperlink r:id="rId17">
        <w:r>
          <w:rPr>
            <w:rStyle w:val="Hyperlink"/>
          </w:rPr>
          <w:t>10.1146/annurev-marine-010213-135029</w:t>
        </w:r>
      </w:hyperlink>
    </w:p>
    <w:p w14:paraId="7591EEC1" w14:textId="77777777" w:rsidR="001D237D" w:rsidRDefault="002F65DF">
      <w:pPr>
        <w:pStyle w:val="Bibliography"/>
      </w:pPr>
      <w:bookmarkStart w:id="138" w:name="ref-nbclust2014"/>
      <w:bookmarkEnd w:id="137"/>
      <w:proofErr w:type="spellStart"/>
      <w:r>
        <w:t>Charrad</w:t>
      </w:r>
      <w:proofErr w:type="spellEnd"/>
      <w:r>
        <w:t xml:space="preserve">, M., </w:t>
      </w:r>
      <w:proofErr w:type="spellStart"/>
      <w:r>
        <w:t>Ghazzali</w:t>
      </w:r>
      <w:proofErr w:type="spellEnd"/>
      <w:r>
        <w:t xml:space="preserve">, N., </w:t>
      </w:r>
      <w:proofErr w:type="spellStart"/>
      <w:r>
        <w:t>Boiteau</w:t>
      </w:r>
      <w:proofErr w:type="spellEnd"/>
      <w:r>
        <w:t xml:space="preserve">, V., </w:t>
      </w:r>
      <w:proofErr w:type="spellStart"/>
      <w:r>
        <w:t>Niknafs</w:t>
      </w:r>
      <w:proofErr w:type="spellEnd"/>
      <w:r>
        <w:t xml:space="preserve">, A., 2014. </w:t>
      </w:r>
      <w:proofErr w:type="spellStart"/>
      <w:r>
        <w:t>NbClust</w:t>
      </w:r>
      <w:proofErr w:type="spellEnd"/>
      <w:r>
        <w:t>: An R package for determining the relevant number of clusters in a data set. Journal of Statistical Software 61, 1–36.</w:t>
      </w:r>
    </w:p>
    <w:p w14:paraId="7A81532D" w14:textId="77777777" w:rsidR="001D237D" w:rsidRDefault="002F65DF">
      <w:pPr>
        <w:pStyle w:val="Bibliography"/>
      </w:pPr>
      <w:bookmarkStart w:id="139" w:name="ref-Cook2018"/>
      <w:bookmarkEnd w:id="138"/>
      <w:r>
        <w:t xml:space="preserve">Cook, B.I., </w:t>
      </w:r>
      <w:proofErr w:type="spellStart"/>
      <w:r>
        <w:t>Mankin</w:t>
      </w:r>
      <w:proofErr w:type="spellEnd"/>
      <w:r>
        <w:t xml:space="preserve">, J.S., </w:t>
      </w:r>
      <w:proofErr w:type="spellStart"/>
      <w:r>
        <w:t>Anchukaitis</w:t>
      </w:r>
      <w:proofErr w:type="spellEnd"/>
      <w:r>
        <w:t>, K.J., 2018. Climate change and drought: From past to future. Current Climate Change Reports 4, 164–179. doi:</w:t>
      </w:r>
      <w:hyperlink r:id="rId18">
        <w:r>
          <w:rPr>
            <w:rStyle w:val="Hyperlink"/>
          </w:rPr>
          <w:t>10.1007/s40641-018-0093-2</w:t>
        </w:r>
      </w:hyperlink>
    </w:p>
    <w:p w14:paraId="4E60E94C" w14:textId="77777777" w:rsidR="001D237D" w:rsidRDefault="002F65DF">
      <w:pPr>
        <w:pStyle w:val="Bibliography"/>
      </w:pPr>
      <w:bookmarkStart w:id="140" w:name="ref-Dewees2004"/>
      <w:bookmarkEnd w:id="139"/>
      <w:proofErr w:type="spellStart"/>
      <w:r>
        <w:t>Dewees</w:t>
      </w:r>
      <w:proofErr w:type="spellEnd"/>
      <w:r>
        <w:t xml:space="preserve">, C.M., </w:t>
      </w:r>
      <w:proofErr w:type="spellStart"/>
      <w:r>
        <w:t>Sortais</w:t>
      </w:r>
      <w:proofErr w:type="spellEnd"/>
      <w:r>
        <w:t xml:space="preserve">, K., </w:t>
      </w:r>
      <w:proofErr w:type="spellStart"/>
      <w:r>
        <w:t>Krachey</w:t>
      </w:r>
      <w:proofErr w:type="spellEnd"/>
      <w:r>
        <w:t xml:space="preserve">, M.J., Hackett, S.C., </w:t>
      </w:r>
      <w:proofErr w:type="spellStart"/>
      <w:r>
        <w:t>Hankin</w:t>
      </w:r>
      <w:proofErr w:type="spellEnd"/>
      <w:r>
        <w:t xml:space="preserve">, D.G., 2004. Racing for crabs… costs and management options evaluated in </w:t>
      </w:r>
      <w:proofErr w:type="spellStart"/>
      <w:r>
        <w:t>dungeness</w:t>
      </w:r>
      <w:proofErr w:type="spellEnd"/>
      <w:r>
        <w:t xml:space="preserve"> crab fishery. California Agriculture 58, 186–189. doi:</w:t>
      </w:r>
      <w:hyperlink r:id="rId19">
        <w:r>
          <w:rPr>
            <w:rStyle w:val="Hyperlink"/>
          </w:rPr>
          <w:t>10.3733/ca.v058n04p186</w:t>
        </w:r>
      </w:hyperlink>
    </w:p>
    <w:p w14:paraId="76E2DD80" w14:textId="77777777" w:rsidR="001D237D" w:rsidRDefault="002F65DF">
      <w:pPr>
        <w:pStyle w:val="Bibliography"/>
      </w:pPr>
      <w:bookmarkStart w:id="141" w:name="ref-Elmqvist2003a"/>
      <w:bookmarkEnd w:id="140"/>
      <w:proofErr w:type="spellStart"/>
      <w:r>
        <w:lastRenderedPageBreak/>
        <w:t>Elmqvist</w:t>
      </w:r>
      <w:proofErr w:type="spellEnd"/>
      <w:r>
        <w:t xml:space="preserve">, T., Folke, C., </w:t>
      </w:r>
      <w:proofErr w:type="spellStart"/>
      <w:r>
        <w:t>Nyström</w:t>
      </w:r>
      <w:proofErr w:type="spellEnd"/>
      <w:r>
        <w:t>, M., Peterson, G., Bengtsson, J., Walker, B., Norberg, J., 2003. Response diversity, ecosystem change, and resilience. Frontiers in Ecology and the Environment 1, 488–494. doi:</w:t>
      </w:r>
      <w:hyperlink r:id="rId20">
        <w:r>
          <w:rPr>
            <w:rStyle w:val="Hyperlink"/>
          </w:rPr>
          <w:t>10.1890/1540-9295(2003)001[0488:RDECAR]2.0.CO;2</w:t>
        </w:r>
      </w:hyperlink>
    </w:p>
    <w:p w14:paraId="78586FFB" w14:textId="77777777" w:rsidR="001D237D" w:rsidRDefault="002F65DF">
      <w:pPr>
        <w:pStyle w:val="Bibliography"/>
      </w:pPr>
      <w:bookmarkStart w:id="142" w:name="ref-Feist2021"/>
      <w:bookmarkEnd w:id="141"/>
      <w:r>
        <w:t xml:space="preserve">Feist, B.E., </w:t>
      </w:r>
      <w:proofErr w:type="spellStart"/>
      <w:r>
        <w:t>Samhouri</w:t>
      </w:r>
      <w:proofErr w:type="spellEnd"/>
      <w:r>
        <w:t xml:space="preserve">, J.F., Forney, K.A., </w:t>
      </w:r>
      <w:proofErr w:type="spellStart"/>
      <w:r>
        <w:t>Saez</w:t>
      </w:r>
      <w:proofErr w:type="spellEnd"/>
      <w:r>
        <w:t xml:space="preserve">, L.E., 2021. Footprints of fixed-gear fisheries in relation to rising whale entanglements on the </w:t>
      </w:r>
      <w:proofErr w:type="spellStart"/>
      <w:r>
        <w:t>u.s.</w:t>
      </w:r>
      <w:proofErr w:type="spellEnd"/>
      <w:r>
        <w:t xml:space="preserve"> West coast. Fisheries Management and Ecology 28, 283–294. doi:</w:t>
      </w:r>
      <w:hyperlink r:id="rId21">
        <w:r>
          <w:rPr>
            <w:rStyle w:val="Hyperlink"/>
          </w:rPr>
          <w:t>10.1111/fme.12478</w:t>
        </w:r>
      </w:hyperlink>
    </w:p>
    <w:p w14:paraId="73CCF361" w14:textId="77777777" w:rsidR="001D237D" w:rsidRDefault="002F65DF">
      <w:pPr>
        <w:pStyle w:val="Bibliography"/>
      </w:pPr>
      <w:bookmarkStart w:id="143" w:name="ref-Finkbeiner2015"/>
      <w:bookmarkEnd w:id="142"/>
      <w:proofErr w:type="spellStart"/>
      <w:r>
        <w:t>Finkbeiner</w:t>
      </w:r>
      <w:proofErr w:type="spellEnd"/>
      <w:r>
        <w:t xml:space="preserve">, E.M., 2015. The role of diversification in dynamic small-scale fisheries: Lessons from </w:t>
      </w:r>
      <w:proofErr w:type="spellStart"/>
      <w:r>
        <w:t>baja</w:t>
      </w:r>
      <w:proofErr w:type="spellEnd"/>
      <w:r>
        <w:t xml:space="preserve"> </w:t>
      </w:r>
      <w:proofErr w:type="spellStart"/>
      <w:r>
        <w:t>california</w:t>
      </w:r>
      <w:proofErr w:type="spellEnd"/>
      <w:r>
        <w:t xml:space="preserve"> sur, </w:t>
      </w:r>
      <w:proofErr w:type="spellStart"/>
      <w:r>
        <w:t>mexico</w:t>
      </w:r>
      <w:proofErr w:type="spellEnd"/>
      <w:r>
        <w:t>. Global Environmental Change 32, 139–152. doi:</w:t>
      </w:r>
      <w:hyperlink r:id="rId22">
        <w:r>
          <w:rPr>
            <w:rStyle w:val="Hyperlink"/>
          </w:rPr>
          <w:t>10.1016/j.gloenvcha.2015.03.009</w:t>
        </w:r>
      </w:hyperlink>
    </w:p>
    <w:p w14:paraId="18A1D28B" w14:textId="77777777" w:rsidR="001D237D" w:rsidRDefault="002F65DF">
      <w:pPr>
        <w:pStyle w:val="Bibliography"/>
      </w:pPr>
      <w:bookmarkStart w:id="144" w:name="ref-Fisher2021"/>
      <w:bookmarkEnd w:id="143"/>
      <w:r>
        <w:t xml:space="preserve">Fisher, M.C., Moore, S.K., Jardine, S.L., Watson, J.R., </w:t>
      </w:r>
      <w:proofErr w:type="spellStart"/>
      <w:r>
        <w:t>Samhouri</w:t>
      </w:r>
      <w:proofErr w:type="spellEnd"/>
      <w:r>
        <w:t>, J.F., 2021. Climate shock effects and mediation in fisheries. Proceedings of the National Academy of Sciences of the United States of America 118, 1–8. doi:</w:t>
      </w:r>
      <w:hyperlink r:id="rId23">
        <w:r>
          <w:rPr>
            <w:rStyle w:val="Hyperlink"/>
          </w:rPr>
          <w:t>10.1073/pnas.2014379117</w:t>
        </w:r>
      </w:hyperlink>
    </w:p>
    <w:p w14:paraId="1316CD2E" w14:textId="77777777" w:rsidR="001D237D" w:rsidRDefault="002F65DF">
      <w:pPr>
        <w:pStyle w:val="Bibliography"/>
      </w:pPr>
      <w:bookmarkStart w:id="145" w:name="ref-Frawley2020"/>
      <w:bookmarkEnd w:id="144"/>
      <w:proofErr w:type="spellStart"/>
      <w:r>
        <w:t>Frawley</w:t>
      </w:r>
      <w:proofErr w:type="spellEnd"/>
      <w:r>
        <w:t xml:space="preserve">, T.H., </w:t>
      </w:r>
      <w:proofErr w:type="spellStart"/>
      <w:r>
        <w:t>Muhling</w:t>
      </w:r>
      <w:proofErr w:type="spellEnd"/>
      <w:r>
        <w:t xml:space="preserve">, B.A., Brodie, S., Fisher, M.C., </w:t>
      </w:r>
      <w:proofErr w:type="spellStart"/>
      <w:r>
        <w:t>Tommasi</w:t>
      </w:r>
      <w:proofErr w:type="spellEnd"/>
      <w:r>
        <w:t xml:space="preserve">, D., </w:t>
      </w:r>
      <w:proofErr w:type="spellStart"/>
      <w:r>
        <w:t>Fol</w:t>
      </w:r>
      <w:proofErr w:type="spellEnd"/>
      <w:r>
        <w:t xml:space="preserve">, G.L., Hazen, E.L., </w:t>
      </w:r>
      <w:proofErr w:type="spellStart"/>
      <w:r>
        <w:t>Stohs</w:t>
      </w:r>
      <w:proofErr w:type="spellEnd"/>
      <w:r>
        <w:t xml:space="preserve">, S.S., </w:t>
      </w:r>
      <w:proofErr w:type="spellStart"/>
      <w:r>
        <w:t>Finkbeiner</w:t>
      </w:r>
      <w:proofErr w:type="spellEnd"/>
      <w:r>
        <w:t xml:space="preserve">, E.M., </w:t>
      </w:r>
      <w:proofErr w:type="spellStart"/>
      <w:r>
        <w:t>Jacox</w:t>
      </w:r>
      <w:proofErr w:type="spellEnd"/>
      <w:r>
        <w:t>, M.G., 2020. Changes to the structure and function of an albacore fishery reveal shifting social-ecological realities for pacific northwest fishermen 1–18. doi:</w:t>
      </w:r>
      <w:hyperlink r:id="rId24">
        <w:r>
          <w:rPr>
            <w:rStyle w:val="Hyperlink"/>
          </w:rPr>
          <w:t>10.1111/faf.12519</w:t>
        </w:r>
      </w:hyperlink>
    </w:p>
    <w:p w14:paraId="6CCA1767" w14:textId="77777777" w:rsidR="001D237D" w:rsidRDefault="002F65DF">
      <w:pPr>
        <w:pStyle w:val="Bibliography"/>
      </w:pPr>
      <w:bookmarkStart w:id="146" w:name="ref-Fryxell2017"/>
      <w:bookmarkEnd w:id="145"/>
      <w:proofErr w:type="spellStart"/>
      <w:r>
        <w:t>Fryxell</w:t>
      </w:r>
      <w:proofErr w:type="spellEnd"/>
      <w:r>
        <w:t xml:space="preserve">, J.M., </w:t>
      </w:r>
      <w:proofErr w:type="spellStart"/>
      <w:r>
        <w:t>Hilborn</w:t>
      </w:r>
      <w:proofErr w:type="spellEnd"/>
      <w:r>
        <w:t xml:space="preserve">, R., </w:t>
      </w:r>
      <w:proofErr w:type="spellStart"/>
      <w:r>
        <w:t>Bieg</w:t>
      </w:r>
      <w:proofErr w:type="spellEnd"/>
      <w:r>
        <w:t xml:space="preserve">, C., Turgeon, K., </w:t>
      </w:r>
      <w:proofErr w:type="spellStart"/>
      <w:r>
        <w:t>Caskenette</w:t>
      </w:r>
      <w:proofErr w:type="spellEnd"/>
      <w:r>
        <w:t>, A., McCann, K.S., 2017. Supply and demand drive a critical transition to dysfunctional fisheries. Proceedings of the National Academy of Sciences of the United States of America 114, 12333–12337. doi:</w:t>
      </w:r>
      <w:hyperlink r:id="rId25">
        <w:r>
          <w:rPr>
            <w:rStyle w:val="Hyperlink"/>
          </w:rPr>
          <w:t>10.1073/pnas.1705525114</w:t>
        </w:r>
      </w:hyperlink>
    </w:p>
    <w:p w14:paraId="1FF0C561" w14:textId="77777777" w:rsidR="001D237D" w:rsidRDefault="002F65DF">
      <w:pPr>
        <w:pStyle w:val="Bibliography"/>
      </w:pPr>
      <w:bookmarkStart w:id="147" w:name="ref-Fuller2017"/>
      <w:bookmarkEnd w:id="146"/>
      <w:r>
        <w:t xml:space="preserve">Fuller, E.C., </w:t>
      </w:r>
      <w:proofErr w:type="spellStart"/>
      <w:r>
        <w:t>Samhouri</w:t>
      </w:r>
      <w:proofErr w:type="spellEnd"/>
      <w:r>
        <w:t>, J.F., Stoll, J.S., Levin, S.A., Watson, J.R., 2017. Characterizing fisheries connectivity in marine social-ecological systems. ICES Journal of Marine Science 74, 2087–2096. doi:</w:t>
      </w:r>
      <w:hyperlink r:id="rId26">
        <w:r>
          <w:rPr>
            <w:rStyle w:val="Hyperlink"/>
          </w:rPr>
          <w:t>10.1093/</w:t>
        </w:r>
        <w:proofErr w:type="spellStart"/>
        <w:r>
          <w:rPr>
            <w:rStyle w:val="Hyperlink"/>
          </w:rPr>
          <w:t>icesjms</w:t>
        </w:r>
        <w:proofErr w:type="spellEnd"/>
        <w:r>
          <w:rPr>
            <w:rStyle w:val="Hyperlink"/>
          </w:rPr>
          <w:t>/fsx128</w:t>
        </w:r>
      </w:hyperlink>
    </w:p>
    <w:p w14:paraId="72D0D08F" w14:textId="77777777" w:rsidR="001D237D" w:rsidRDefault="002F65DF">
      <w:pPr>
        <w:pStyle w:val="Bibliography"/>
      </w:pPr>
      <w:bookmarkStart w:id="148" w:name="ref-Fulton2011h"/>
      <w:bookmarkEnd w:id="147"/>
      <w:r>
        <w:t xml:space="preserve">Fulton, E.A., Smith, A.D.M., Smith, D.C., </w:t>
      </w:r>
      <w:proofErr w:type="spellStart"/>
      <w:r>
        <w:t>Putten</w:t>
      </w:r>
      <w:proofErr w:type="spellEnd"/>
      <w:r>
        <w:t xml:space="preserve">, I.E.V., 2011. Human </w:t>
      </w:r>
      <w:proofErr w:type="spellStart"/>
      <w:r>
        <w:t>behaviour</w:t>
      </w:r>
      <w:proofErr w:type="spellEnd"/>
      <w:r>
        <w:t>: The key source of uncertainty in fisheries management. Fish and Fisheries 12, 2–17. doi:</w:t>
      </w:r>
      <w:hyperlink r:id="rId27">
        <w:r>
          <w:rPr>
            <w:rStyle w:val="Hyperlink"/>
          </w:rPr>
          <w:t>10.1111/j.1467-2979.2010.00371.x</w:t>
        </w:r>
      </w:hyperlink>
    </w:p>
    <w:p w14:paraId="4FDDF23D" w14:textId="77777777" w:rsidR="001D237D" w:rsidRDefault="002F65DF">
      <w:pPr>
        <w:pStyle w:val="Bibliography"/>
      </w:pPr>
      <w:bookmarkStart w:id="149" w:name="ref-Gallagher2015"/>
      <w:bookmarkEnd w:id="148"/>
      <w:r>
        <w:t xml:space="preserve">Gallagher, A.J., </w:t>
      </w:r>
      <w:proofErr w:type="spellStart"/>
      <w:r>
        <w:t>Hammerschlag</w:t>
      </w:r>
      <w:proofErr w:type="spellEnd"/>
      <w:r>
        <w:t xml:space="preserve">, N., Cooke, S.J., Costa, D.P., </w:t>
      </w:r>
      <w:proofErr w:type="spellStart"/>
      <w:r>
        <w:t>Irschick</w:t>
      </w:r>
      <w:proofErr w:type="spellEnd"/>
      <w:r>
        <w:t>, D.J., 2015. Evolutionary theory as a tool for predicting extinction risk. Trends in Ecology and Evolution 30, 61–65. doi:</w:t>
      </w:r>
      <w:hyperlink r:id="rId28">
        <w:r>
          <w:rPr>
            <w:rStyle w:val="Hyperlink"/>
          </w:rPr>
          <w:t>10.1016/j.tree.2014.12.001</w:t>
        </w:r>
      </w:hyperlink>
    </w:p>
    <w:p w14:paraId="10A2E468" w14:textId="77777777" w:rsidR="001D237D" w:rsidRDefault="002F65DF">
      <w:pPr>
        <w:pStyle w:val="Bibliography"/>
      </w:pPr>
      <w:bookmarkStart w:id="150" w:name="ref-Gladics2017"/>
      <w:bookmarkEnd w:id="149"/>
      <w:proofErr w:type="spellStart"/>
      <w:r>
        <w:t>Gladics</w:t>
      </w:r>
      <w:proofErr w:type="spellEnd"/>
      <w:r>
        <w:t xml:space="preserve">, A.J., Melvin, E.F., </w:t>
      </w:r>
      <w:proofErr w:type="spellStart"/>
      <w:r>
        <w:t>Suryan</w:t>
      </w:r>
      <w:proofErr w:type="spellEnd"/>
      <w:r>
        <w:t xml:space="preserve">, R.M., Good, T.P., </w:t>
      </w:r>
      <w:proofErr w:type="spellStart"/>
      <w:r>
        <w:t>Jannot</w:t>
      </w:r>
      <w:proofErr w:type="spellEnd"/>
      <w:r>
        <w:t xml:space="preserve">, J.E., Guy, T.J., 2017. Fishery-specific solutions to seabird bycatch in the </w:t>
      </w:r>
      <w:proofErr w:type="spellStart"/>
      <w:r>
        <w:t>u.s.</w:t>
      </w:r>
      <w:proofErr w:type="spellEnd"/>
      <w:r>
        <w:t xml:space="preserve"> West coast sablefish fishery. Fisheries Research 196, 85–95. doi:</w:t>
      </w:r>
      <w:hyperlink r:id="rId29">
        <w:r>
          <w:rPr>
            <w:rStyle w:val="Hyperlink"/>
          </w:rPr>
          <w:t>10.1016/j.fishres.2017.08.015</w:t>
        </w:r>
      </w:hyperlink>
    </w:p>
    <w:p w14:paraId="54211FE1" w14:textId="77777777" w:rsidR="001D237D" w:rsidRDefault="002F65DF">
      <w:pPr>
        <w:pStyle w:val="Bibliography"/>
      </w:pPr>
      <w:bookmarkStart w:id="151" w:name="ref-Hamilton2019"/>
      <w:bookmarkEnd w:id="150"/>
      <w:r>
        <w:t>Hamilton, S., Baker, G.B., 2019. Technical mitigation to reduce marine mammal bycatch and entanglement in commercial fishing gear: Lessons learnt and future directions. Reviews in Fish Biology and Fisheries 29, 223–247. doi:</w:t>
      </w:r>
      <w:hyperlink r:id="rId30">
        <w:r>
          <w:rPr>
            <w:rStyle w:val="Hyperlink"/>
          </w:rPr>
          <w:t>10.1007/s11160-019-09550-6</w:t>
        </w:r>
      </w:hyperlink>
    </w:p>
    <w:p w14:paraId="15D0DA20" w14:textId="77777777" w:rsidR="001D237D" w:rsidRDefault="002F65DF">
      <w:pPr>
        <w:pStyle w:val="Bibliography"/>
      </w:pPr>
      <w:bookmarkStart w:id="152" w:name="ref-Kohin2018"/>
      <w:bookmarkEnd w:id="151"/>
      <w:r>
        <w:t xml:space="preserve">Hazen, E.L., Scales, K.L., Maxwell, S.M., Briscoe, D.K., Welch, H., </w:t>
      </w:r>
      <w:proofErr w:type="spellStart"/>
      <w:r>
        <w:t>Bograd</w:t>
      </w:r>
      <w:proofErr w:type="spellEnd"/>
      <w:r>
        <w:t xml:space="preserve">, S.J., Bailey, H., Benson, S.R., </w:t>
      </w:r>
      <w:proofErr w:type="spellStart"/>
      <w:r>
        <w:t>Eguchi</w:t>
      </w:r>
      <w:proofErr w:type="spellEnd"/>
      <w:r>
        <w:t xml:space="preserve">, T., Dewar, H., </w:t>
      </w:r>
      <w:proofErr w:type="spellStart"/>
      <w:r>
        <w:t>Kohin</w:t>
      </w:r>
      <w:proofErr w:type="spellEnd"/>
      <w:r>
        <w:t xml:space="preserve">, S., Costa, D.P., Crowder, L.B., Lewison, R.L., 2018. </w:t>
      </w:r>
      <w:r>
        <w:lastRenderedPageBreak/>
        <w:t>A dynamic ocean management tool to reduce bycatch and support sustainable fisheries. Science Advances 4, eaar3001. doi:</w:t>
      </w:r>
      <w:hyperlink r:id="rId31">
        <w:r>
          <w:rPr>
            <w:rStyle w:val="Hyperlink"/>
          </w:rPr>
          <w:t>10.1126/sciadv.aar3001</w:t>
        </w:r>
      </w:hyperlink>
    </w:p>
    <w:p w14:paraId="084CB9DF" w14:textId="77777777" w:rsidR="001D237D" w:rsidRDefault="002F65DF">
      <w:pPr>
        <w:pStyle w:val="Bibliography"/>
      </w:pPr>
      <w:bookmarkStart w:id="153" w:name="ref-Hilborn1985"/>
      <w:bookmarkEnd w:id="152"/>
      <w:proofErr w:type="spellStart"/>
      <w:r>
        <w:t>Hilborn</w:t>
      </w:r>
      <w:proofErr w:type="spellEnd"/>
      <w:r>
        <w:t>, R., 1985. Fleet dynamics and individual variation: Why some people catch more fish than others. Canadian Journal of Fisheries and Aquatic Sciences 42, 2–13. doi:</w:t>
      </w:r>
      <w:hyperlink r:id="rId32">
        <w:r>
          <w:rPr>
            <w:rStyle w:val="Hyperlink"/>
          </w:rPr>
          <w:t>10.1139/f85-001</w:t>
        </w:r>
      </w:hyperlink>
    </w:p>
    <w:p w14:paraId="028354FD" w14:textId="77777777" w:rsidR="001D237D" w:rsidRDefault="002F65DF">
      <w:pPr>
        <w:pStyle w:val="Bibliography"/>
      </w:pPr>
      <w:bookmarkStart w:id="154" w:name="ref-Hinder2012"/>
      <w:bookmarkEnd w:id="153"/>
      <w:r>
        <w:t xml:space="preserve">Hinder, S.L., Hays, G.C., Edwards, M., Roberts, E.C., </w:t>
      </w:r>
      <w:proofErr w:type="spellStart"/>
      <w:r>
        <w:t>Walne</w:t>
      </w:r>
      <w:proofErr w:type="spellEnd"/>
      <w:r>
        <w:t>, A.W., Gravenor, M.B., 2012. Changes in marine dinoflagellate and diatom abundance under climate change. Nature Climate Change 2, 271–275. doi:</w:t>
      </w:r>
      <w:hyperlink r:id="rId33">
        <w:r>
          <w:rPr>
            <w:rStyle w:val="Hyperlink"/>
          </w:rPr>
          <w:t>10.1038/nclimate1388</w:t>
        </w:r>
      </w:hyperlink>
    </w:p>
    <w:p w14:paraId="03603180" w14:textId="77777777" w:rsidR="001D237D" w:rsidRDefault="002F65DF">
      <w:pPr>
        <w:pStyle w:val="Bibliography"/>
      </w:pPr>
      <w:bookmarkStart w:id="155" w:name="ref-Holland2020"/>
      <w:bookmarkEnd w:id="154"/>
      <w:r>
        <w:t xml:space="preserve">Holland, D.S., Abbott, J.K., Norman, K.E., 2020. Fishing to live or living to fish: Job satisfaction and identity of west coast fishermen. </w:t>
      </w:r>
      <w:proofErr w:type="spellStart"/>
      <w:r>
        <w:t>Ambio</w:t>
      </w:r>
      <w:proofErr w:type="spellEnd"/>
      <w:r>
        <w:t xml:space="preserve"> 49, 628–639. doi:</w:t>
      </w:r>
      <w:hyperlink r:id="rId34">
        <w:r>
          <w:rPr>
            <w:rStyle w:val="Hyperlink"/>
          </w:rPr>
          <w:t>10.1007/s13280-019-01206-w</w:t>
        </w:r>
      </w:hyperlink>
    </w:p>
    <w:p w14:paraId="1C57A8D6" w14:textId="77777777" w:rsidR="001D237D" w:rsidRDefault="002F65DF">
      <w:pPr>
        <w:pStyle w:val="Bibliography"/>
      </w:pPr>
      <w:bookmarkStart w:id="156" w:name="ref-Holland2020a"/>
      <w:bookmarkEnd w:id="155"/>
      <w:r>
        <w:t xml:space="preserve">Holland, D.S., Leonard, J., 2020. Is a delay a disaster? Economic impacts of the delay of the </w:t>
      </w:r>
      <w:proofErr w:type="spellStart"/>
      <w:r>
        <w:t>california</w:t>
      </w:r>
      <w:proofErr w:type="spellEnd"/>
      <w:r>
        <w:t xml:space="preserve"> </w:t>
      </w:r>
      <w:proofErr w:type="spellStart"/>
      <w:r>
        <w:t>dungeness</w:t>
      </w:r>
      <w:proofErr w:type="spellEnd"/>
      <w:r>
        <w:t xml:space="preserve"> crab fishery due to a harmful algal bloom. Harmful Algae 98, 101904. doi:</w:t>
      </w:r>
      <w:hyperlink r:id="rId35">
        <w:r>
          <w:rPr>
            <w:rStyle w:val="Hyperlink"/>
          </w:rPr>
          <w:t>10.1016/j.hal.2020.101904</w:t>
        </w:r>
      </w:hyperlink>
    </w:p>
    <w:p w14:paraId="69F4E017" w14:textId="77777777" w:rsidR="001D237D" w:rsidRDefault="002F65DF">
      <w:pPr>
        <w:pStyle w:val="Bibliography"/>
      </w:pPr>
      <w:bookmarkStart w:id="157" w:name="ref-Holland2017"/>
      <w:bookmarkEnd w:id="156"/>
      <w:r>
        <w:t xml:space="preserve">Holland, D.S., </w:t>
      </w:r>
      <w:proofErr w:type="spellStart"/>
      <w:r>
        <w:t>Speir</w:t>
      </w:r>
      <w:proofErr w:type="spellEnd"/>
      <w:r>
        <w:t xml:space="preserve">, C., Agar, J., Crosson, S., </w:t>
      </w:r>
      <w:proofErr w:type="spellStart"/>
      <w:r>
        <w:t>Depiper</w:t>
      </w:r>
      <w:proofErr w:type="spellEnd"/>
      <w:r>
        <w:t xml:space="preserve">, G., </w:t>
      </w:r>
      <w:proofErr w:type="spellStart"/>
      <w:r>
        <w:t>Kasperski</w:t>
      </w:r>
      <w:proofErr w:type="spellEnd"/>
      <w:r>
        <w:t xml:space="preserve">, S., Kitts, A.W., </w:t>
      </w:r>
      <w:proofErr w:type="spellStart"/>
      <w:r>
        <w:t>Perruso</w:t>
      </w:r>
      <w:proofErr w:type="spellEnd"/>
      <w:r>
        <w:t>, L., 2017. Impact of catch shares on diversification of fishers’ income and risk. Proceedings of the National Academy of Sciences of the United States of America 114, 9302–9307. doi:</w:t>
      </w:r>
      <w:hyperlink r:id="rId36">
        <w:r>
          <w:rPr>
            <w:rStyle w:val="Hyperlink"/>
          </w:rPr>
          <w:t>10.1073/pnas.1702382114</w:t>
        </w:r>
      </w:hyperlink>
    </w:p>
    <w:p w14:paraId="7245B273" w14:textId="77777777" w:rsidR="001D237D" w:rsidRDefault="002F65DF">
      <w:pPr>
        <w:pStyle w:val="Bibliography"/>
      </w:pPr>
      <w:bookmarkStart w:id="158" w:name="ref-Jardine2020"/>
      <w:bookmarkEnd w:id="157"/>
      <w:r>
        <w:t xml:space="preserve">Jardine, S.L., Fisher, M.C., Moore, S.K., </w:t>
      </w:r>
      <w:proofErr w:type="spellStart"/>
      <w:r>
        <w:t>Samhouri</w:t>
      </w:r>
      <w:proofErr w:type="spellEnd"/>
      <w:r>
        <w:t>, J.F., 2020. Inequality in the economic impacts from climate shocks in fisheries: The case of harmful algal blooms. Ecological Economics 176, 106691. doi:</w:t>
      </w:r>
      <w:hyperlink r:id="rId37">
        <w:r>
          <w:rPr>
            <w:rStyle w:val="Hyperlink"/>
          </w:rPr>
          <w:t>10.1016/j.ecolecon.2020.106691</w:t>
        </w:r>
      </w:hyperlink>
    </w:p>
    <w:p w14:paraId="76DBD112" w14:textId="77777777" w:rsidR="001D237D" w:rsidRDefault="002F65DF">
      <w:pPr>
        <w:pStyle w:val="Bibliography"/>
      </w:pPr>
      <w:bookmarkStart w:id="159" w:name="ref-Joo2015"/>
      <w:bookmarkEnd w:id="158"/>
      <w:proofErr w:type="spellStart"/>
      <w:r>
        <w:t>Joo</w:t>
      </w:r>
      <w:proofErr w:type="spellEnd"/>
      <w:r>
        <w:t xml:space="preserve">, R., Salcedo, O., Gutierrez, M., </w:t>
      </w:r>
      <w:proofErr w:type="spellStart"/>
      <w:r>
        <w:t>Fablet</w:t>
      </w:r>
      <w:proofErr w:type="spellEnd"/>
      <w:r>
        <w:t xml:space="preserve">, R., Bertrand, S., 2015. Defining fishing spatial strategies from </w:t>
      </w:r>
      <w:proofErr w:type="spellStart"/>
      <w:r>
        <w:t>vms</w:t>
      </w:r>
      <w:proofErr w:type="spellEnd"/>
      <w:r>
        <w:t xml:space="preserve"> data: Insights from the world’s largest monospecific fishery. Fisheries Research 164, 223–230. doi:</w:t>
      </w:r>
      <w:hyperlink r:id="rId38">
        <w:r>
          <w:rPr>
            <w:rStyle w:val="Hyperlink"/>
          </w:rPr>
          <w:t>10.1016/j.fishres.2014.12.004</w:t>
        </w:r>
      </w:hyperlink>
    </w:p>
    <w:p w14:paraId="69F0A3EF" w14:textId="77777777" w:rsidR="001D237D" w:rsidRDefault="002F65DF">
      <w:pPr>
        <w:pStyle w:val="Bibliography"/>
      </w:pPr>
      <w:bookmarkStart w:id="160" w:name="ref-Kasperski2013"/>
      <w:bookmarkEnd w:id="159"/>
      <w:proofErr w:type="spellStart"/>
      <w:r>
        <w:t>Kasperski</w:t>
      </w:r>
      <w:proofErr w:type="spellEnd"/>
      <w:r>
        <w:t>, S., Holland, D.S., 2013. Income diversification and risk for fishermen. Proceedings of the National Academy of Sciences 110, 2076–2081.</w:t>
      </w:r>
    </w:p>
    <w:p w14:paraId="4FCE0687" w14:textId="77777777" w:rsidR="001D237D" w:rsidRDefault="002F65DF">
      <w:pPr>
        <w:pStyle w:val="Bibliography"/>
      </w:pPr>
      <w:bookmarkStart w:id="161" w:name="ref-Krofcheck2018"/>
      <w:bookmarkEnd w:id="160"/>
      <w:proofErr w:type="spellStart"/>
      <w:r>
        <w:t>Krofcheck</w:t>
      </w:r>
      <w:proofErr w:type="spellEnd"/>
      <w:r>
        <w:t xml:space="preserve">, D.J., </w:t>
      </w:r>
      <w:proofErr w:type="spellStart"/>
      <w:r>
        <w:t>Hurteau</w:t>
      </w:r>
      <w:proofErr w:type="spellEnd"/>
      <w:r>
        <w:t xml:space="preserve">, M.D., </w:t>
      </w:r>
      <w:proofErr w:type="spellStart"/>
      <w:r>
        <w:t>Scheller</w:t>
      </w:r>
      <w:proofErr w:type="spellEnd"/>
      <w:r>
        <w:t xml:space="preserve">, R.M., </w:t>
      </w:r>
      <w:proofErr w:type="spellStart"/>
      <w:r>
        <w:t>Loudermilk</w:t>
      </w:r>
      <w:proofErr w:type="spellEnd"/>
      <w:r>
        <w:t>, E.L., 2018. Prioritizing forest fuels treatments based on the probability of high-severity fire restores adaptive capacity in sierran forests. Global Change Biology 24, 729–737. doi:</w:t>
      </w:r>
      <w:hyperlink r:id="rId39">
        <w:r>
          <w:rPr>
            <w:rStyle w:val="Hyperlink"/>
          </w:rPr>
          <w:t>10.1111/gcb.13913</w:t>
        </w:r>
      </w:hyperlink>
    </w:p>
    <w:p w14:paraId="2DDD48CE" w14:textId="77777777" w:rsidR="001D237D" w:rsidRDefault="002F65DF">
      <w:pPr>
        <w:pStyle w:val="Bibliography"/>
      </w:pPr>
      <w:bookmarkStart w:id="162" w:name="ref-Leslie2015"/>
      <w:bookmarkEnd w:id="161"/>
      <w:r>
        <w:t xml:space="preserve">Leslie, H.M., </w:t>
      </w:r>
      <w:proofErr w:type="spellStart"/>
      <w:r>
        <w:t>Basurto</w:t>
      </w:r>
      <w:proofErr w:type="spellEnd"/>
      <w:r>
        <w:t xml:space="preserve">, X., </w:t>
      </w:r>
      <w:proofErr w:type="spellStart"/>
      <w:r>
        <w:t>Nenadovic</w:t>
      </w:r>
      <w:proofErr w:type="spellEnd"/>
      <w:r>
        <w:t xml:space="preserve">, M., </w:t>
      </w:r>
      <w:proofErr w:type="spellStart"/>
      <w:r>
        <w:t>Sievanen</w:t>
      </w:r>
      <w:proofErr w:type="spellEnd"/>
      <w:r>
        <w:t xml:space="preserve">, L., Cavanaugh, K.C., Cota-Nieto, J.J., </w:t>
      </w:r>
      <w:proofErr w:type="spellStart"/>
      <w:r>
        <w:t>Erisman</w:t>
      </w:r>
      <w:proofErr w:type="spellEnd"/>
      <w:r>
        <w:t xml:space="preserve">, B.E., </w:t>
      </w:r>
      <w:proofErr w:type="spellStart"/>
      <w:r>
        <w:t>Finkbeiner</w:t>
      </w:r>
      <w:proofErr w:type="spellEnd"/>
      <w:r>
        <w:t>, E., Hinojosa-Arango, G., Moreno-</w:t>
      </w:r>
      <w:proofErr w:type="spellStart"/>
      <w:r>
        <w:t>Báez</w:t>
      </w:r>
      <w:proofErr w:type="spellEnd"/>
      <w:r>
        <w:t xml:space="preserve">, M., </w:t>
      </w:r>
      <w:proofErr w:type="spellStart"/>
      <w:r>
        <w:t>Nagavarapu</w:t>
      </w:r>
      <w:proofErr w:type="spellEnd"/>
      <w:r>
        <w:t xml:space="preserve">, S., Reddy, S.M.W., Sánchez-Rodríguez, A., Siegel, K., </w:t>
      </w:r>
      <w:proofErr w:type="spellStart"/>
      <w:r>
        <w:t>Ulibarria</w:t>
      </w:r>
      <w:proofErr w:type="spellEnd"/>
      <w:r>
        <w:t xml:space="preserve">-Valenzuela, J.J., Weaver, A.H., </w:t>
      </w:r>
      <w:proofErr w:type="spellStart"/>
      <w:r>
        <w:t>Aburto-Oropeza</w:t>
      </w:r>
      <w:proofErr w:type="spellEnd"/>
      <w:r>
        <w:t>, O., 2015. Operationalizing the social-ecological systems framework to assess sustainability. Proceedings of the National Academy of Sciences of the United States of America 112, 5979–5984. doi:</w:t>
      </w:r>
      <w:hyperlink r:id="rId40">
        <w:r>
          <w:rPr>
            <w:rStyle w:val="Hyperlink"/>
          </w:rPr>
          <w:t>10.1073/pnas.1414640112</w:t>
        </w:r>
      </w:hyperlink>
    </w:p>
    <w:p w14:paraId="1D3EBF8F" w14:textId="77777777" w:rsidR="001D237D" w:rsidRDefault="002F65DF">
      <w:pPr>
        <w:pStyle w:val="Bibliography"/>
      </w:pPr>
      <w:bookmarkStart w:id="163" w:name="ref-Wiener2003"/>
      <w:bookmarkEnd w:id="162"/>
      <w:proofErr w:type="spellStart"/>
      <w:r>
        <w:t>Liaw</w:t>
      </w:r>
      <w:proofErr w:type="spellEnd"/>
      <w:r>
        <w:t xml:space="preserve">, A., Wiener, M., 2002. Classification and regression by </w:t>
      </w:r>
      <w:proofErr w:type="spellStart"/>
      <w:r>
        <w:t>randomForest</w:t>
      </w:r>
      <w:proofErr w:type="spellEnd"/>
      <w:r>
        <w:t>. R News 3, 18–22.</w:t>
      </w:r>
    </w:p>
    <w:p w14:paraId="0B4797AF" w14:textId="77777777" w:rsidR="001D237D" w:rsidRDefault="002F65DF">
      <w:pPr>
        <w:pStyle w:val="Bibliography"/>
      </w:pPr>
      <w:bookmarkStart w:id="164" w:name="ref-VanLoon2016"/>
      <w:bookmarkEnd w:id="163"/>
      <w:r>
        <w:lastRenderedPageBreak/>
        <w:t xml:space="preserve">Loon, A.F.V., Gleeson, T., Clark, J., Dijk, A.I.J.V., Stahl, K., Hannaford, J., </w:t>
      </w:r>
      <w:proofErr w:type="spellStart"/>
      <w:r>
        <w:t>Baldassarre</w:t>
      </w:r>
      <w:proofErr w:type="spellEnd"/>
      <w:r>
        <w:t xml:space="preserve">, G.D., </w:t>
      </w:r>
      <w:proofErr w:type="spellStart"/>
      <w:r>
        <w:t>Teuling</w:t>
      </w:r>
      <w:proofErr w:type="spellEnd"/>
      <w:r>
        <w:t xml:space="preserve">, A.J., </w:t>
      </w:r>
      <w:proofErr w:type="spellStart"/>
      <w:r>
        <w:t>Tallaksen</w:t>
      </w:r>
      <w:proofErr w:type="spellEnd"/>
      <w:r>
        <w:t xml:space="preserve">, L.M., </w:t>
      </w:r>
      <w:proofErr w:type="spellStart"/>
      <w:r>
        <w:t>Uijlenhoet</w:t>
      </w:r>
      <w:proofErr w:type="spellEnd"/>
      <w:r>
        <w:t xml:space="preserve">, R., Hannah, D.M., Sheffield, J., Svoboda, M., </w:t>
      </w:r>
      <w:proofErr w:type="spellStart"/>
      <w:r>
        <w:t>Verbeiren</w:t>
      </w:r>
      <w:proofErr w:type="spellEnd"/>
      <w:r>
        <w:t xml:space="preserve">, B., Wagener, T., </w:t>
      </w:r>
      <w:proofErr w:type="spellStart"/>
      <w:r>
        <w:t>Rangecroft</w:t>
      </w:r>
      <w:proofErr w:type="spellEnd"/>
      <w:r>
        <w:t xml:space="preserve">, S., Wanders, N., </w:t>
      </w:r>
      <w:proofErr w:type="spellStart"/>
      <w:r>
        <w:t>Lanen</w:t>
      </w:r>
      <w:proofErr w:type="spellEnd"/>
      <w:r>
        <w:t xml:space="preserve">, H.A.J.V., 2016. Drought in the </w:t>
      </w:r>
      <w:proofErr w:type="spellStart"/>
      <w:r>
        <w:t>anthropocene</w:t>
      </w:r>
      <w:proofErr w:type="spellEnd"/>
      <w:r>
        <w:t>. Nature Geoscience 9, 89–91. doi:</w:t>
      </w:r>
      <w:hyperlink r:id="rId41">
        <w:r>
          <w:rPr>
            <w:rStyle w:val="Hyperlink"/>
          </w:rPr>
          <w:t>10.1038/ngeo2646</w:t>
        </w:r>
      </w:hyperlink>
    </w:p>
    <w:p w14:paraId="5492DA08" w14:textId="77777777" w:rsidR="001D237D" w:rsidRDefault="002F65DF">
      <w:pPr>
        <w:pStyle w:val="Bibliography"/>
      </w:pPr>
      <w:bookmarkStart w:id="165" w:name="ref-Lubchenco2016"/>
      <w:bookmarkEnd w:id="164"/>
      <w:r>
        <w:t>Lubchenco, J., Cerny-Chipman, E.B., Reimer, J.N., Levin, S.A., 2016. The right incentives enable ocean sustainability successes and provide hope for the future. Proceedings of the National Academy of Sciences of the United States of America 113, 14507–14514. doi:</w:t>
      </w:r>
      <w:hyperlink r:id="rId42">
        <w:r>
          <w:rPr>
            <w:rStyle w:val="Hyperlink"/>
          </w:rPr>
          <w:t>10.1073/pnas.1604982113</w:t>
        </w:r>
      </w:hyperlink>
    </w:p>
    <w:p w14:paraId="20C34D5C" w14:textId="77777777" w:rsidR="001D237D" w:rsidRDefault="002F65DF">
      <w:pPr>
        <w:pStyle w:val="Bibliography"/>
      </w:pPr>
      <w:bookmarkStart w:id="166" w:name="ref-Maxwell2015"/>
      <w:bookmarkEnd w:id="165"/>
      <w:r>
        <w:t xml:space="preserve">Maxwell, S.M., Hazen, E.L., Lewison, R.L., Dunn, D.C., Bailey, H., </w:t>
      </w:r>
      <w:proofErr w:type="spellStart"/>
      <w:r>
        <w:t>Bograd</w:t>
      </w:r>
      <w:proofErr w:type="spellEnd"/>
      <w:r>
        <w:t xml:space="preserve">, S.J., Briscoe, D.K., Fossette, S., Hobday, A.J., Bennett, M., Benson, S., Caldwell, M.R., Costa, D.P., Dewar, H., </w:t>
      </w:r>
      <w:proofErr w:type="spellStart"/>
      <w:r>
        <w:t>Eguchi</w:t>
      </w:r>
      <w:proofErr w:type="spellEnd"/>
      <w:r>
        <w:t xml:space="preserve">, T., Hazen, L., </w:t>
      </w:r>
      <w:proofErr w:type="spellStart"/>
      <w:r>
        <w:t>Kohin</w:t>
      </w:r>
      <w:proofErr w:type="spellEnd"/>
      <w:r>
        <w:t xml:space="preserve">, S., </w:t>
      </w:r>
      <w:proofErr w:type="spellStart"/>
      <w:r>
        <w:t>Sippel</w:t>
      </w:r>
      <w:proofErr w:type="spellEnd"/>
      <w:r>
        <w:t>, T., Crowder, L.B., 2015. Dynamic ocean management: Defining and conceptualizing real-time management of the ocean. Marine Policy 58, 42–50. doi:</w:t>
      </w:r>
      <w:hyperlink r:id="rId43">
        <w:r>
          <w:rPr>
            <w:rStyle w:val="Hyperlink"/>
          </w:rPr>
          <w:t>10.1016/j.marpol.2015.03.014</w:t>
        </w:r>
      </w:hyperlink>
    </w:p>
    <w:p w14:paraId="7F7B7DD6" w14:textId="77777777" w:rsidR="001D237D" w:rsidRDefault="002F65DF">
      <w:pPr>
        <w:pStyle w:val="Bibliography"/>
      </w:pPr>
      <w:bookmarkStart w:id="167" w:name="ref-McCabe2016a"/>
      <w:bookmarkEnd w:id="166"/>
      <w:r>
        <w:t xml:space="preserve">McCabe, R.M., Hickey, B.M., </w:t>
      </w:r>
      <w:proofErr w:type="spellStart"/>
      <w:r>
        <w:t>Kudela</w:t>
      </w:r>
      <w:proofErr w:type="spellEnd"/>
      <w:r>
        <w:t xml:space="preserve">, R.M., Lefebvre, K.A., Adams, N.G., Bill, B.D., Gulland, F.M.D., Thomson, R.E., </w:t>
      </w:r>
      <w:proofErr w:type="spellStart"/>
      <w:r>
        <w:t>Cochlan</w:t>
      </w:r>
      <w:proofErr w:type="spellEnd"/>
      <w:r>
        <w:t>, W.P., Trainer, V.L., 2016. An unprecedented coastwide toxic algal bloom linked to anomalous ocean conditions. Geophysical Research Letters 43, 10, 366–10, 376. doi:</w:t>
      </w:r>
      <w:hyperlink r:id="rId44">
        <w:r>
          <w:rPr>
            <w:rStyle w:val="Hyperlink"/>
          </w:rPr>
          <w:t>10.1002/2016GL070023</w:t>
        </w:r>
      </w:hyperlink>
    </w:p>
    <w:p w14:paraId="3F977C85" w14:textId="77777777" w:rsidR="001D237D" w:rsidRDefault="002F65DF">
      <w:pPr>
        <w:pStyle w:val="Bibliography"/>
      </w:pPr>
      <w:bookmarkStart w:id="168" w:name="ref-Mcginnis2014"/>
      <w:bookmarkEnd w:id="167"/>
      <w:proofErr w:type="spellStart"/>
      <w:r>
        <w:t>Mcginnis</w:t>
      </w:r>
      <w:proofErr w:type="spellEnd"/>
      <w:r>
        <w:t xml:space="preserve">, M.D., </w:t>
      </w:r>
      <w:proofErr w:type="spellStart"/>
      <w:r>
        <w:t>Ostrom</w:t>
      </w:r>
      <w:proofErr w:type="spellEnd"/>
      <w:r>
        <w:t>, E., 2014. Social-ecological system framework : Initial changes and continuing challenges. Ecology and Society 19.</w:t>
      </w:r>
    </w:p>
    <w:p w14:paraId="3190C4DF" w14:textId="77777777" w:rsidR="001D237D" w:rsidRDefault="002F65DF">
      <w:pPr>
        <w:pStyle w:val="Bibliography"/>
      </w:pPr>
      <w:bookmarkStart w:id="169" w:name="ref-Mendo2019"/>
      <w:bookmarkEnd w:id="168"/>
      <w:proofErr w:type="spellStart"/>
      <w:r>
        <w:t>Mendo</w:t>
      </w:r>
      <w:proofErr w:type="spellEnd"/>
      <w:r>
        <w:t xml:space="preserve">, T., </w:t>
      </w:r>
      <w:proofErr w:type="spellStart"/>
      <w:r>
        <w:t>Smout</w:t>
      </w:r>
      <w:proofErr w:type="spellEnd"/>
      <w:r>
        <w:t xml:space="preserve">, S., </w:t>
      </w:r>
      <w:proofErr w:type="spellStart"/>
      <w:r>
        <w:t>Photopoulou</w:t>
      </w:r>
      <w:proofErr w:type="spellEnd"/>
      <w:r>
        <w:t>, T., James, M., 2019. Identifying fishing grounds from vessel tracks: Model-based inference for small scale fisheries. Royal Society Open Science 6. doi:</w:t>
      </w:r>
      <w:hyperlink r:id="rId45">
        <w:r>
          <w:rPr>
            <w:rStyle w:val="Hyperlink"/>
          </w:rPr>
          <w:t>10.1098/rsos.191161</w:t>
        </w:r>
      </w:hyperlink>
    </w:p>
    <w:p w14:paraId="19DD6E97" w14:textId="77777777" w:rsidR="001D237D" w:rsidRDefault="002F65DF">
      <w:pPr>
        <w:pStyle w:val="Bibliography"/>
      </w:pPr>
      <w:bookmarkStart w:id="170" w:name="ref-Moore2020"/>
      <w:bookmarkEnd w:id="169"/>
      <w:r>
        <w:t xml:space="preserve">Moore, S.K., Dreyer, S.J., Ekstrom, J.A., Moore, K., Norman, K., Klinger, T., Allison, E.H., Jardine, S.L., 2020. Harmful algal blooms and coastal communities: Socioeconomic impacts and actions taken to cope with the 2015 </w:t>
      </w:r>
      <w:proofErr w:type="spellStart"/>
      <w:r>
        <w:t>u.s.</w:t>
      </w:r>
      <w:proofErr w:type="spellEnd"/>
      <w:r>
        <w:t xml:space="preserve"> West coast domoic acid event. Harmful Algae 96, 101799. doi:</w:t>
      </w:r>
      <w:hyperlink r:id="rId46">
        <w:r>
          <w:rPr>
            <w:rStyle w:val="Hyperlink"/>
          </w:rPr>
          <w:t>10.1016/j.hal.2020.101799</w:t>
        </w:r>
      </w:hyperlink>
    </w:p>
    <w:p w14:paraId="5EE84695" w14:textId="77777777" w:rsidR="001D237D" w:rsidRDefault="002F65DF">
      <w:pPr>
        <w:pStyle w:val="Bibliography"/>
      </w:pPr>
      <w:bookmarkStart w:id="171" w:name="ref-OFarrell2019"/>
      <w:bookmarkEnd w:id="170"/>
      <w:r>
        <w:t xml:space="preserve">O’Farrell, S., </w:t>
      </w:r>
      <w:proofErr w:type="spellStart"/>
      <w:r>
        <w:t>Chollett</w:t>
      </w:r>
      <w:proofErr w:type="spellEnd"/>
      <w:r>
        <w:t xml:space="preserve">, I., </w:t>
      </w:r>
      <w:proofErr w:type="spellStart"/>
      <w:r>
        <w:t>Sanchirico</w:t>
      </w:r>
      <w:proofErr w:type="spellEnd"/>
      <w:r>
        <w:t xml:space="preserve">, J.N., </w:t>
      </w:r>
      <w:proofErr w:type="spellStart"/>
      <w:r>
        <w:t>Perruso</w:t>
      </w:r>
      <w:proofErr w:type="spellEnd"/>
      <w:r>
        <w:t>, L., 2019. Classifying fishing behavioral diversity using high-frequency movement data. Proceedings of the National Academy of Sciences 116, 16811–16816. doi:</w:t>
      </w:r>
      <w:hyperlink r:id="rId47">
        <w:r>
          <w:rPr>
            <w:rStyle w:val="Hyperlink"/>
          </w:rPr>
          <w:t>10.1073/pnas.1906766116</w:t>
        </w:r>
      </w:hyperlink>
    </w:p>
    <w:p w14:paraId="0FE8B705" w14:textId="77777777" w:rsidR="001D237D" w:rsidRDefault="002F65DF">
      <w:pPr>
        <w:pStyle w:val="Bibliography"/>
      </w:pPr>
      <w:bookmarkStart w:id="172" w:name="ref-OFarrell2019a"/>
      <w:bookmarkEnd w:id="171"/>
      <w:r>
        <w:t xml:space="preserve">O’Farrell, S., </w:t>
      </w:r>
      <w:proofErr w:type="spellStart"/>
      <w:r>
        <w:t>Sanchirico</w:t>
      </w:r>
      <w:proofErr w:type="spellEnd"/>
      <w:r>
        <w:t xml:space="preserve">, J.N., Spiegel, O., </w:t>
      </w:r>
      <w:proofErr w:type="spellStart"/>
      <w:r>
        <w:t>Depalle</w:t>
      </w:r>
      <w:proofErr w:type="spellEnd"/>
      <w:r>
        <w:t xml:space="preserve">, M., </w:t>
      </w:r>
      <w:proofErr w:type="spellStart"/>
      <w:r>
        <w:t>Haynie</w:t>
      </w:r>
      <w:proofErr w:type="spellEnd"/>
      <w:r>
        <w:t xml:space="preserve">, A.C., </w:t>
      </w:r>
      <w:proofErr w:type="spellStart"/>
      <w:r>
        <w:t>Murawski</w:t>
      </w:r>
      <w:proofErr w:type="spellEnd"/>
      <w:r>
        <w:t xml:space="preserve">, S.A., </w:t>
      </w:r>
      <w:proofErr w:type="spellStart"/>
      <w:r>
        <w:t>Perruso</w:t>
      </w:r>
      <w:proofErr w:type="spellEnd"/>
      <w:r>
        <w:t xml:space="preserve">, L., </w:t>
      </w:r>
      <w:proofErr w:type="spellStart"/>
      <w:r>
        <w:t>Strelcheck</w:t>
      </w:r>
      <w:proofErr w:type="spellEnd"/>
      <w:r>
        <w:t>, A., 2019. Disturbance modifies payoffs in the explore-exploit trade-off. Nature Communications 10, 1–9. doi:</w:t>
      </w:r>
      <w:hyperlink r:id="rId48">
        <w:r>
          <w:rPr>
            <w:rStyle w:val="Hyperlink"/>
          </w:rPr>
          <w:t>10.1038/s41467-019-11106-y</w:t>
        </w:r>
      </w:hyperlink>
    </w:p>
    <w:p w14:paraId="6DC1FC14" w14:textId="77777777" w:rsidR="001D237D" w:rsidRDefault="002F65DF">
      <w:pPr>
        <w:pStyle w:val="Bibliography"/>
      </w:pPr>
      <w:bookmarkStart w:id="173" w:name="ref-Oken2021"/>
      <w:bookmarkEnd w:id="172"/>
      <w:proofErr w:type="spellStart"/>
      <w:r>
        <w:t>Oken</w:t>
      </w:r>
      <w:proofErr w:type="spellEnd"/>
      <w:r>
        <w:t xml:space="preserve">, K.L., Holland, D.S., </w:t>
      </w:r>
      <w:proofErr w:type="spellStart"/>
      <w:del w:id="174" w:author="Kate.E.Richerson" w:date="2021-12-07T13:00:00Z">
        <w:r>
          <w:delText>Andr</w:delText>
        </w:r>
      </w:del>
      <w:proofErr w:type="spellEnd"/>
      <w:del w:id="175" w:author="Kate.E.Richerson" w:date="2021-12-07T12:59:00Z">
        <w:r>
          <w:delText>´</w:delText>
        </w:r>
      </w:del>
      <w:del w:id="176" w:author="Kate.E.Richerson" w:date="2021-12-07T13:00:00Z">
        <w:r>
          <w:delText xml:space="preserve">, A., </w:delText>
        </w:r>
      </w:del>
      <w:r>
        <w:t>Punt, A.E., 2021. The effects of population synchrony, life history, and access constraints on benefits from fishing portfolios.</w:t>
      </w:r>
      <w:commentRangeStart w:id="177"/>
      <w:ins w:id="178" w:author="Kate.E.Richerson" w:date="2021-12-07T13:01:00Z">
        <w:r w:rsidR="00CD38B4">
          <w:t xml:space="preserve"> </w:t>
        </w:r>
        <w:commentRangeEnd w:id="177"/>
        <w:r w:rsidR="00CD38B4">
          <w:rPr>
            <w:rStyle w:val="CommentReference"/>
          </w:rPr>
          <w:commentReference w:id="177"/>
        </w:r>
      </w:ins>
    </w:p>
    <w:p w14:paraId="45F06D1F" w14:textId="77777777" w:rsidR="001D237D" w:rsidRDefault="002F65DF">
      <w:pPr>
        <w:pStyle w:val="Bibliography"/>
      </w:pPr>
      <w:bookmarkStart w:id="179" w:name="ref-Oliver2018"/>
      <w:bookmarkEnd w:id="173"/>
      <w:r>
        <w:t xml:space="preserve">Oliver, E.C.J., </w:t>
      </w:r>
      <w:proofErr w:type="spellStart"/>
      <w:r>
        <w:t>Donat</w:t>
      </w:r>
      <w:proofErr w:type="spellEnd"/>
      <w:r>
        <w:t xml:space="preserve">, M.G., Burrows, M.T., Moore, P.J., </w:t>
      </w:r>
      <w:proofErr w:type="spellStart"/>
      <w:r>
        <w:t>Smale</w:t>
      </w:r>
      <w:proofErr w:type="spellEnd"/>
      <w:r>
        <w:t xml:space="preserve">, D.A., Alexander, L.V., </w:t>
      </w:r>
      <w:proofErr w:type="spellStart"/>
      <w:r>
        <w:t>Benthuysen</w:t>
      </w:r>
      <w:proofErr w:type="spellEnd"/>
      <w:r>
        <w:t xml:space="preserve">, J.A., Feng, M., Gupta, A.S., Hobday, A.J., Holbrook, N.J., Perkins-Kirkpatrick, S.E., Scannell, H.A., Straub, S.C., </w:t>
      </w:r>
      <w:proofErr w:type="spellStart"/>
      <w:r>
        <w:t>Wernberg</w:t>
      </w:r>
      <w:proofErr w:type="spellEnd"/>
      <w:r>
        <w:t xml:space="preserve">, T., 2018. Longer and more frequent marine </w:t>
      </w:r>
      <w:r>
        <w:lastRenderedPageBreak/>
        <w:t>heatwaves over the past century. Nature Communications 9, 1–12. doi:</w:t>
      </w:r>
      <w:hyperlink r:id="rId49">
        <w:r>
          <w:rPr>
            <w:rStyle w:val="Hyperlink"/>
          </w:rPr>
          <w:t>10.1038/s41467-018-03732-9</w:t>
        </w:r>
      </w:hyperlink>
    </w:p>
    <w:p w14:paraId="339720CB" w14:textId="77777777" w:rsidR="001D237D" w:rsidRDefault="002F65DF">
      <w:pPr>
        <w:pStyle w:val="Bibliography"/>
      </w:pPr>
      <w:bookmarkStart w:id="180" w:name="ref-Pellowe2019"/>
      <w:bookmarkEnd w:id="179"/>
      <w:proofErr w:type="spellStart"/>
      <w:r>
        <w:t>Pellowe</w:t>
      </w:r>
      <w:proofErr w:type="spellEnd"/>
      <w:r>
        <w:t xml:space="preserve">, K.E., Leslie, H.M., 2019. Heterogeneity among clam harvesters in northwest </w:t>
      </w:r>
      <w:proofErr w:type="spellStart"/>
      <w:r>
        <w:t>mexico</w:t>
      </w:r>
      <w:proofErr w:type="spellEnd"/>
      <w:r>
        <w:t xml:space="preserve"> shapes individual adaptive capacity. Ecology and Society 24. doi:</w:t>
      </w:r>
      <w:hyperlink r:id="rId50">
        <w:r>
          <w:rPr>
            <w:rStyle w:val="Hyperlink"/>
          </w:rPr>
          <w:t>10.5751/ES-11297-240425</w:t>
        </w:r>
      </w:hyperlink>
    </w:p>
    <w:p w14:paraId="47D1E01D" w14:textId="77777777" w:rsidR="001D237D" w:rsidRDefault="002F65DF">
      <w:pPr>
        <w:pStyle w:val="Bibliography"/>
      </w:pPr>
      <w:bookmarkStart w:id="181" w:name="ref-Pfeiffer2016"/>
      <w:bookmarkEnd w:id="180"/>
      <w:r>
        <w:t>Pfeiffer, L., Gratz, T., 2016. The effect of rights-based fisheries management on risk taking and fishing safety. Proceedings of the National Academy of Sciences of the United States of America 113, 2615–2620. doi:</w:t>
      </w:r>
      <w:hyperlink r:id="rId51">
        <w:r>
          <w:rPr>
            <w:rStyle w:val="Hyperlink"/>
          </w:rPr>
          <w:t>10.1073/pnas.1509456113</w:t>
        </w:r>
      </w:hyperlink>
    </w:p>
    <w:p w14:paraId="598FA69B" w14:textId="77777777" w:rsidR="001D237D" w:rsidRDefault="002F65DF">
      <w:pPr>
        <w:pStyle w:val="Bibliography"/>
      </w:pPr>
      <w:bookmarkStart w:id="182" w:name="ref-Rasmuson2013"/>
      <w:bookmarkEnd w:id="181"/>
      <w:proofErr w:type="spellStart"/>
      <w:r>
        <w:t>Rasmuson</w:t>
      </w:r>
      <w:proofErr w:type="spellEnd"/>
      <w:r>
        <w:t xml:space="preserve">, L.K., 2013. The biology, ecology and fishery of the </w:t>
      </w:r>
      <w:proofErr w:type="spellStart"/>
      <w:proofErr w:type="gramStart"/>
      <w:r>
        <w:t>dungeness</w:t>
      </w:r>
      <w:proofErr w:type="spellEnd"/>
      <w:proofErr w:type="gramEnd"/>
      <w:r>
        <w:t xml:space="preserve"> crab, cancer magister, 1st ed, Advances in Marine Biology. Elsevier Ltd. doi:</w:t>
      </w:r>
      <w:hyperlink r:id="rId52">
        <w:r>
          <w:rPr>
            <w:rStyle w:val="Hyperlink"/>
          </w:rPr>
          <w:t>10.1016/B978-0-12-410498-3.00003-3</w:t>
        </w:r>
      </w:hyperlink>
    </w:p>
    <w:p w14:paraId="76F75BA0" w14:textId="77777777" w:rsidR="001D237D" w:rsidRDefault="002F65DF">
      <w:pPr>
        <w:pStyle w:val="Bibliography"/>
      </w:pPr>
      <w:bookmarkStart w:id="183" w:name="ref-RCoreTeam2021"/>
      <w:bookmarkEnd w:id="182"/>
      <w:r>
        <w:t>R Core Team, 2021. R: A language and environment for statistical computing. R Foundation for Statistical Computing, Vienna, Austria.</w:t>
      </w:r>
    </w:p>
    <w:p w14:paraId="0A8308BB" w14:textId="77777777" w:rsidR="001D237D" w:rsidRDefault="002F65DF">
      <w:pPr>
        <w:pStyle w:val="Bibliography"/>
      </w:pPr>
      <w:bookmarkStart w:id="184" w:name="ref-Renner2015"/>
      <w:bookmarkEnd w:id="183"/>
      <w:r>
        <w:t xml:space="preserve">Renner, M., </w:t>
      </w:r>
      <w:proofErr w:type="spellStart"/>
      <w:r>
        <w:t>Kuletz</w:t>
      </w:r>
      <w:proofErr w:type="spellEnd"/>
      <w:r>
        <w:t xml:space="preserve">, K.J., 2015. A spatial-seasonal analysis of the oiling risk from shipping traffic to seabirds in the </w:t>
      </w:r>
      <w:proofErr w:type="spellStart"/>
      <w:r>
        <w:t>aleutian</w:t>
      </w:r>
      <w:proofErr w:type="spellEnd"/>
      <w:r>
        <w:t xml:space="preserve"> archipelago. Marine Pollution Bulletin 101, 127–136. doi:</w:t>
      </w:r>
      <w:hyperlink r:id="rId53">
        <w:r>
          <w:rPr>
            <w:rStyle w:val="Hyperlink"/>
          </w:rPr>
          <w:t>10.1016/j.marpolbul.2015.11.007</w:t>
        </w:r>
      </w:hyperlink>
    </w:p>
    <w:p w14:paraId="5FF2AE4C" w14:textId="77777777" w:rsidR="001D237D" w:rsidRDefault="002F65DF">
      <w:pPr>
        <w:pStyle w:val="Bibliography"/>
      </w:pPr>
      <w:bookmarkStart w:id="185" w:name="ref-Richerson2020"/>
      <w:bookmarkEnd w:id="184"/>
      <w:r>
        <w:t xml:space="preserve">Richerson, K., Punt, A.E., Holland, D.S., 2020. Nearly a half century of high but sustainable exploitation in the </w:t>
      </w:r>
      <w:proofErr w:type="spellStart"/>
      <w:r>
        <w:t>dungeness</w:t>
      </w:r>
      <w:proofErr w:type="spellEnd"/>
      <w:r>
        <w:t xml:space="preserve"> crab (cancer magister) fishery. Fisheries Research 226, 105528. doi:</w:t>
      </w:r>
      <w:hyperlink r:id="rId54">
        <w:r>
          <w:rPr>
            <w:rStyle w:val="Hyperlink"/>
          </w:rPr>
          <w:t>10.1016/j.fishres.2020.105528</w:t>
        </w:r>
      </w:hyperlink>
    </w:p>
    <w:p w14:paraId="7C157492" w14:textId="77777777" w:rsidR="001D237D" w:rsidRDefault="002F65DF">
      <w:pPr>
        <w:pStyle w:val="Bibliography"/>
      </w:pPr>
      <w:bookmarkStart w:id="186" w:name="ref-Ritzman2018"/>
      <w:bookmarkEnd w:id="185"/>
      <w:r>
        <w:t xml:space="preserve">Ritzman, J., </w:t>
      </w:r>
      <w:proofErr w:type="spellStart"/>
      <w:r>
        <w:t>Brodbeck</w:t>
      </w:r>
      <w:proofErr w:type="spellEnd"/>
      <w:r>
        <w:t xml:space="preserve">, A., </w:t>
      </w:r>
      <w:proofErr w:type="spellStart"/>
      <w:r>
        <w:t>Brostrom</w:t>
      </w:r>
      <w:proofErr w:type="spellEnd"/>
      <w:r>
        <w:t xml:space="preserve">, S., McGrew, S., Dreyer, S., Klinger, T., Moore, S.K., 2018. Economic and sociocultural impacts of fisheries closures in two fishing-dependent communities following the massive 2015 </w:t>
      </w:r>
      <w:proofErr w:type="spellStart"/>
      <w:r>
        <w:t>u.s.</w:t>
      </w:r>
      <w:proofErr w:type="spellEnd"/>
      <w:r>
        <w:t xml:space="preserve"> West coast harmful algal bloom. Harmful Algae 80, 35–45. doi:</w:t>
      </w:r>
      <w:hyperlink r:id="rId55">
        <w:r>
          <w:rPr>
            <w:rStyle w:val="Hyperlink"/>
          </w:rPr>
          <w:t>10.1016/j.hal.2018.09.002</w:t>
        </w:r>
      </w:hyperlink>
    </w:p>
    <w:p w14:paraId="5E25F282" w14:textId="77777777" w:rsidR="001D237D" w:rsidRDefault="002F65DF">
      <w:pPr>
        <w:pStyle w:val="Bibliography"/>
      </w:pPr>
      <w:bookmarkStart w:id="187" w:name="ref-Russell2018"/>
      <w:bookmarkEnd w:id="186"/>
      <w:r>
        <w:t xml:space="preserve">Russell, S.M., </w:t>
      </w:r>
      <w:proofErr w:type="spellStart"/>
      <w:r>
        <w:t>Oostenburg</w:t>
      </w:r>
      <w:proofErr w:type="spellEnd"/>
      <w:r>
        <w:t xml:space="preserve">, M.V., </w:t>
      </w:r>
      <w:proofErr w:type="spellStart"/>
      <w:r>
        <w:t>Vizek</w:t>
      </w:r>
      <w:proofErr w:type="spellEnd"/>
      <w:r>
        <w:t>, A., 2018. Adapting to catch shares: Perspectives of west coast groundfish trawl participants. Coastal Management 46, 603–620. doi:</w:t>
      </w:r>
      <w:hyperlink r:id="rId56">
        <w:r>
          <w:rPr>
            <w:rStyle w:val="Hyperlink"/>
          </w:rPr>
          <w:t>10.1080/08920753.2018.1522491</w:t>
        </w:r>
      </w:hyperlink>
    </w:p>
    <w:p w14:paraId="70D54D99" w14:textId="77777777" w:rsidR="001D237D" w:rsidRDefault="002F65DF">
      <w:pPr>
        <w:pStyle w:val="Bibliography"/>
      </w:pPr>
      <w:bookmarkStart w:id="188" w:name="ref-Salas2004a"/>
      <w:bookmarkEnd w:id="187"/>
      <w:r>
        <w:t xml:space="preserve">Salas, S., Gaertner, D., 2004. The </w:t>
      </w:r>
      <w:proofErr w:type="spellStart"/>
      <w:r>
        <w:t>behavioural</w:t>
      </w:r>
      <w:proofErr w:type="spellEnd"/>
      <w:r>
        <w:t xml:space="preserve"> dynamics of fishers: Management implications. Fish and Fisheries 5, 153–167. doi:</w:t>
      </w:r>
      <w:hyperlink r:id="rId57">
        <w:r>
          <w:rPr>
            <w:rStyle w:val="Hyperlink"/>
          </w:rPr>
          <w:t>10.1111/j.1467-2979.2004.00146.x</w:t>
        </w:r>
      </w:hyperlink>
    </w:p>
    <w:p w14:paraId="420EE7C2" w14:textId="77777777" w:rsidR="001D237D" w:rsidRDefault="002F65DF">
      <w:pPr>
        <w:pStyle w:val="Bibliography"/>
      </w:pPr>
      <w:bookmarkStart w:id="189" w:name="ref-Santora2020"/>
      <w:bookmarkEnd w:id="188"/>
      <w:r>
        <w:t xml:space="preserve">Santora, J.A., Mantua, N.J., Schroeder, I.D., Field, J.C., Hazen, E.L., </w:t>
      </w:r>
      <w:proofErr w:type="spellStart"/>
      <w:r>
        <w:t>Bograd</w:t>
      </w:r>
      <w:proofErr w:type="spellEnd"/>
      <w:r>
        <w:t xml:space="preserve">, S.J., </w:t>
      </w:r>
      <w:proofErr w:type="spellStart"/>
      <w:r>
        <w:t>Sydeman</w:t>
      </w:r>
      <w:proofErr w:type="spellEnd"/>
      <w:r>
        <w:t xml:space="preserve">, W.J., Wells, B.K., </w:t>
      </w:r>
      <w:proofErr w:type="spellStart"/>
      <w:r>
        <w:t>Calambokidis</w:t>
      </w:r>
      <w:proofErr w:type="spellEnd"/>
      <w:r>
        <w:t xml:space="preserve">, J., </w:t>
      </w:r>
      <w:proofErr w:type="spellStart"/>
      <w:r>
        <w:t>Saez</w:t>
      </w:r>
      <w:proofErr w:type="spellEnd"/>
      <w:r>
        <w:t>, L., Lawson, D., Forney, K.A., 2020. Habitat compression and ecosystem shifts as potential links between marine heatwave and record whale entanglements. Nature Communications 2020 11:1 11, 1–12. doi:</w:t>
      </w:r>
      <w:hyperlink r:id="rId58">
        <w:r>
          <w:rPr>
            <w:rStyle w:val="Hyperlink"/>
          </w:rPr>
          <w:t>10.1038/s41467-019-14215-w</w:t>
        </w:r>
      </w:hyperlink>
    </w:p>
    <w:p w14:paraId="50DDDD02" w14:textId="77777777" w:rsidR="001D237D" w:rsidRDefault="002F65DF">
      <w:pPr>
        <w:pStyle w:val="Bibliography"/>
      </w:pPr>
      <w:bookmarkStart w:id="190" w:name="ref-Smale2019"/>
      <w:bookmarkEnd w:id="189"/>
      <w:proofErr w:type="spellStart"/>
      <w:r>
        <w:t>Smale</w:t>
      </w:r>
      <w:proofErr w:type="spellEnd"/>
      <w:r>
        <w:t xml:space="preserve">, D.A., </w:t>
      </w:r>
      <w:proofErr w:type="spellStart"/>
      <w:r>
        <w:t>Wernberg</w:t>
      </w:r>
      <w:proofErr w:type="spellEnd"/>
      <w:r>
        <w:t xml:space="preserve">, T., Oliver, E.C.J., Thomsen, M., Harvey, B.P., Straub, S.C., Burrows, M.T., Alexander, L.V., </w:t>
      </w:r>
      <w:proofErr w:type="spellStart"/>
      <w:r>
        <w:t>Benthuysen</w:t>
      </w:r>
      <w:proofErr w:type="spellEnd"/>
      <w:r>
        <w:t xml:space="preserve">, J.A., </w:t>
      </w:r>
      <w:proofErr w:type="spellStart"/>
      <w:r>
        <w:t>Donat</w:t>
      </w:r>
      <w:proofErr w:type="spellEnd"/>
      <w:r>
        <w:t>, M.G., Feng, M., Hobday, A.J., Holbrook, N.J., Perkins-Kirkpatrick, S.E., Scannell, H.A., Gupta, A.S., Payne, B.L., Moore, P.J., 2019. Marine heatwaves threaten global biodiversity and the provision of ecosystem services. Nature Climate Change 9, 306–312. doi:</w:t>
      </w:r>
      <w:hyperlink r:id="rId59">
        <w:r>
          <w:rPr>
            <w:rStyle w:val="Hyperlink"/>
          </w:rPr>
          <w:t>10.1038/s41558-019-0412-1</w:t>
        </w:r>
      </w:hyperlink>
    </w:p>
    <w:p w14:paraId="6A748644" w14:textId="77777777" w:rsidR="001D237D" w:rsidRDefault="002F65DF">
      <w:pPr>
        <w:pStyle w:val="Bibliography"/>
      </w:pPr>
      <w:bookmarkStart w:id="191" w:name="ref-Smith1986"/>
      <w:bookmarkEnd w:id="190"/>
      <w:r>
        <w:lastRenderedPageBreak/>
        <w:t>Smith, C.L., McKelvey, R., 1986. Specialist and generalist: Roles for coping with variability. North American Journal of Fisheries Management 6, 88–99. doi:</w:t>
      </w:r>
      <w:hyperlink r:id="rId60">
        <w:r>
          <w:rPr>
            <w:rStyle w:val="Hyperlink"/>
          </w:rPr>
          <w:t>10.1577/1548-8659(1986)6&lt;88:sag&gt;2.0.co;2</w:t>
        </w:r>
      </w:hyperlink>
    </w:p>
    <w:p w14:paraId="134FD82A" w14:textId="77777777" w:rsidR="001D237D" w:rsidRDefault="002F65DF">
      <w:pPr>
        <w:pStyle w:val="Bibliography"/>
      </w:pPr>
      <w:bookmarkStart w:id="192" w:name="ref-Suryan2021"/>
      <w:bookmarkEnd w:id="191"/>
      <w:proofErr w:type="spellStart"/>
      <w:r>
        <w:t>Suryan</w:t>
      </w:r>
      <w:proofErr w:type="spellEnd"/>
      <w:r>
        <w:t xml:space="preserve">, R.M., </w:t>
      </w:r>
      <w:proofErr w:type="spellStart"/>
      <w:r>
        <w:t>Arimitsu</w:t>
      </w:r>
      <w:proofErr w:type="spellEnd"/>
      <w:r>
        <w:t xml:space="preserve">, M.L., </w:t>
      </w:r>
      <w:proofErr w:type="spellStart"/>
      <w:r>
        <w:t>Coletti</w:t>
      </w:r>
      <w:proofErr w:type="spellEnd"/>
      <w:r>
        <w:t xml:space="preserve">, H.A., Hopcroft, R.R., </w:t>
      </w:r>
      <w:proofErr w:type="spellStart"/>
      <w:r>
        <w:t>Lindeberg</w:t>
      </w:r>
      <w:proofErr w:type="spellEnd"/>
      <w:r>
        <w:t xml:space="preserve">, M.R., </w:t>
      </w:r>
      <w:proofErr w:type="spellStart"/>
      <w:r>
        <w:t>Barbeaux</w:t>
      </w:r>
      <w:proofErr w:type="spellEnd"/>
      <w:r>
        <w:t xml:space="preserve">, S.J., Batten, S.D., Burt, W.J., Bishop, M.A., Bodkin, J.L., Brenner, R., Campbell, R.W., Cushing, D.A., Danielson, S.L., Dorn, M.W., Drummond, B., </w:t>
      </w:r>
      <w:proofErr w:type="spellStart"/>
      <w:r>
        <w:t>Esler</w:t>
      </w:r>
      <w:proofErr w:type="spellEnd"/>
      <w:r>
        <w:t xml:space="preserve">, D., </w:t>
      </w:r>
      <w:proofErr w:type="spellStart"/>
      <w:r>
        <w:t>Gelatt</w:t>
      </w:r>
      <w:proofErr w:type="spellEnd"/>
      <w:r>
        <w:t xml:space="preserve">, T., </w:t>
      </w:r>
      <w:proofErr w:type="spellStart"/>
      <w:r>
        <w:t>Hanselman</w:t>
      </w:r>
      <w:proofErr w:type="spellEnd"/>
      <w:r>
        <w:t xml:space="preserve">, D.H., Hatch, S.A., Haught, S., </w:t>
      </w:r>
      <w:proofErr w:type="spellStart"/>
      <w:r>
        <w:t>Holderied</w:t>
      </w:r>
      <w:proofErr w:type="spellEnd"/>
      <w:r>
        <w:t xml:space="preserve">, K., </w:t>
      </w:r>
      <w:proofErr w:type="spellStart"/>
      <w:r>
        <w:t>Iken</w:t>
      </w:r>
      <w:proofErr w:type="spellEnd"/>
      <w:r>
        <w:t xml:space="preserve">, K., Irons, D.B., Kettle, A.B., Kimmel, D.G., </w:t>
      </w:r>
      <w:proofErr w:type="spellStart"/>
      <w:r>
        <w:t>Konar</w:t>
      </w:r>
      <w:proofErr w:type="spellEnd"/>
      <w:r>
        <w:t xml:space="preserve">, B., </w:t>
      </w:r>
      <w:proofErr w:type="spellStart"/>
      <w:r>
        <w:t>Kuletz</w:t>
      </w:r>
      <w:proofErr w:type="spellEnd"/>
      <w:r>
        <w:t xml:space="preserve">, K.J., Laurel, B.J., </w:t>
      </w:r>
      <w:proofErr w:type="spellStart"/>
      <w:r>
        <w:t>Maniscalco</w:t>
      </w:r>
      <w:proofErr w:type="spellEnd"/>
      <w:r>
        <w:t xml:space="preserve">, J.M., </w:t>
      </w:r>
      <w:proofErr w:type="spellStart"/>
      <w:r>
        <w:t>Matkin</w:t>
      </w:r>
      <w:proofErr w:type="spellEnd"/>
      <w:r>
        <w:t xml:space="preserve">, C., McKinstry, C.A.E., Monson, D.H., Moran, J.R., Olsen, D., </w:t>
      </w:r>
      <w:proofErr w:type="spellStart"/>
      <w:r>
        <w:t>Palsson</w:t>
      </w:r>
      <w:proofErr w:type="spellEnd"/>
      <w:r>
        <w:t xml:space="preserve">, W.A., </w:t>
      </w:r>
      <w:proofErr w:type="spellStart"/>
      <w:r>
        <w:t>Pegau</w:t>
      </w:r>
      <w:proofErr w:type="spellEnd"/>
      <w:r>
        <w:t xml:space="preserve">, W.S., Piatt, J.F., Rogers, L.A., </w:t>
      </w:r>
      <w:proofErr w:type="spellStart"/>
      <w:r>
        <w:t>Rojek</w:t>
      </w:r>
      <w:proofErr w:type="spellEnd"/>
      <w:r>
        <w:t xml:space="preserve">, N.A., Schaefer, A., Spies, I.B., </w:t>
      </w:r>
      <w:proofErr w:type="spellStart"/>
      <w:r>
        <w:t>Straley</w:t>
      </w:r>
      <w:proofErr w:type="spellEnd"/>
      <w:r>
        <w:t xml:space="preserve">, J.M., Strom, S.L., Sweeney, K.L., </w:t>
      </w:r>
      <w:proofErr w:type="spellStart"/>
      <w:r>
        <w:t>Szymkowiak</w:t>
      </w:r>
      <w:proofErr w:type="spellEnd"/>
      <w:r>
        <w:t xml:space="preserve">, M., Weitzman, B.P., </w:t>
      </w:r>
      <w:proofErr w:type="spellStart"/>
      <w:r>
        <w:t>Yasumiishi</w:t>
      </w:r>
      <w:proofErr w:type="spellEnd"/>
      <w:r>
        <w:t xml:space="preserve">, E.M., </w:t>
      </w:r>
      <w:proofErr w:type="spellStart"/>
      <w:r>
        <w:t>Zador</w:t>
      </w:r>
      <w:proofErr w:type="spellEnd"/>
      <w:r>
        <w:t>, S.G., 2021. Ecosystem response persists after a prolonged marine heatwave. Scientific Reports 11, 1–17. doi:</w:t>
      </w:r>
      <w:hyperlink r:id="rId61">
        <w:r>
          <w:rPr>
            <w:rStyle w:val="Hyperlink"/>
          </w:rPr>
          <w:t>10.1038/s41598-021-83818-5</w:t>
        </w:r>
      </w:hyperlink>
    </w:p>
    <w:p w14:paraId="79248797" w14:textId="77777777" w:rsidR="001D237D" w:rsidRDefault="002F65DF">
      <w:pPr>
        <w:pStyle w:val="Bibliography"/>
      </w:pPr>
      <w:bookmarkStart w:id="193" w:name="ref-Townhill2018"/>
      <w:bookmarkEnd w:id="192"/>
      <w:proofErr w:type="spellStart"/>
      <w:r>
        <w:t>Townhill</w:t>
      </w:r>
      <w:proofErr w:type="spellEnd"/>
      <w:r>
        <w:t xml:space="preserve">, B.L., Tinker, J., Jones, M., </w:t>
      </w:r>
      <w:proofErr w:type="spellStart"/>
      <w:r>
        <w:t>Pitois</w:t>
      </w:r>
      <w:proofErr w:type="spellEnd"/>
      <w:r>
        <w:t xml:space="preserve">, S., </w:t>
      </w:r>
      <w:proofErr w:type="spellStart"/>
      <w:r>
        <w:t>Creach</w:t>
      </w:r>
      <w:proofErr w:type="spellEnd"/>
      <w:r>
        <w:t xml:space="preserve">, V., Simpson, S.D., Dye, S., Bear, E., </w:t>
      </w:r>
      <w:proofErr w:type="spellStart"/>
      <w:r>
        <w:t>Pinnegar</w:t>
      </w:r>
      <w:proofErr w:type="spellEnd"/>
      <w:r>
        <w:t>, J.K., 2018. Harmful algal blooms and climate change: Exploring future distribution changes. ICES Journal of Marine Science 75, 1882–1893. doi:</w:t>
      </w:r>
      <w:hyperlink r:id="rId62">
        <w:r>
          <w:rPr>
            <w:rStyle w:val="Hyperlink"/>
          </w:rPr>
          <w:t>10.1093/</w:t>
        </w:r>
        <w:proofErr w:type="spellStart"/>
        <w:r>
          <w:rPr>
            <w:rStyle w:val="Hyperlink"/>
          </w:rPr>
          <w:t>icesjms</w:t>
        </w:r>
        <w:proofErr w:type="spellEnd"/>
        <w:r>
          <w:rPr>
            <w:rStyle w:val="Hyperlink"/>
          </w:rPr>
          <w:t>/fsy113</w:t>
        </w:r>
      </w:hyperlink>
    </w:p>
    <w:p w14:paraId="09729EE0" w14:textId="77777777" w:rsidR="001D237D" w:rsidRDefault="002F65DF">
      <w:pPr>
        <w:pStyle w:val="Bibliography"/>
      </w:pPr>
      <w:bookmarkStart w:id="194" w:name="ref-Watson2016a"/>
      <w:bookmarkEnd w:id="193"/>
      <w:r>
        <w:t xml:space="preserve">Watson, J.T., Haynie, A.C., 2016. Using vessel monitoring system data to identify and characterize trips made by fishing vessels in the united states north pacific. </w:t>
      </w:r>
      <w:proofErr w:type="spellStart"/>
      <w:r>
        <w:t>PLoS</w:t>
      </w:r>
      <w:proofErr w:type="spellEnd"/>
      <w:r>
        <w:t xml:space="preserve"> ONE 11, 1–20. doi:</w:t>
      </w:r>
      <w:hyperlink r:id="rId63">
        <w:r>
          <w:rPr>
            <w:rStyle w:val="Hyperlink"/>
          </w:rPr>
          <w:t>10.1371/journal.pone.0165173</w:t>
        </w:r>
      </w:hyperlink>
    </w:p>
    <w:p w14:paraId="0D45A3F6" w14:textId="77777777" w:rsidR="001D237D" w:rsidRDefault="002F65DF">
      <w:pPr>
        <w:pStyle w:val="Bibliography"/>
      </w:pPr>
      <w:bookmarkStart w:id="195" w:name="ref-Wilson2018"/>
      <w:bookmarkEnd w:id="194"/>
      <w:r>
        <w:t xml:space="preserve">Wilson, J.R., </w:t>
      </w:r>
      <w:proofErr w:type="spellStart"/>
      <w:r>
        <w:t>Lomonico</w:t>
      </w:r>
      <w:proofErr w:type="spellEnd"/>
      <w:r>
        <w:t xml:space="preserve">, S., Bradley, D., </w:t>
      </w:r>
      <w:proofErr w:type="spellStart"/>
      <w:r>
        <w:t>Sievanen</w:t>
      </w:r>
      <w:proofErr w:type="spellEnd"/>
      <w:r>
        <w:t xml:space="preserve">, L., Dempsey, T., Bell, M., McAfee, S., Costello, C., </w:t>
      </w:r>
      <w:proofErr w:type="spellStart"/>
      <w:r>
        <w:t>Szuwalski</w:t>
      </w:r>
      <w:proofErr w:type="spellEnd"/>
      <w:r>
        <w:t xml:space="preserve">, C., McGonigal, H., Fitzgerald, S., Gleason, M., 2018. Adaptive </w:t>
      </w:r>
      <w:proofErr w:type="spellStart"/>
      <w:r>
        <w:t>comanagement</w:t>
      </w:r>
      <w:proofErr w:type="spellEnd"/>
      <w:r>
        <w:t xml:space="preserve"> to achieve climate-ready fisheries. Conservation Letters 11, 1–7. doi:</w:t>
      </w:r>
      <w:hyperlink r:id="rId64">
        <w:r>
          <w:rPr>
            <w:rStyle w:val="Hyperlink"/>
          </w:rPr>
          <w:t>10.1111/conl.12452</w:t>
        </w:r>
      </w:hyperlink>
    </w:p>
    <w:p w14:paraId="43AFCAC4" w14:textId="77777777" w:rsidR="001D237D" w:rsidRDefault="002F65DF">
      <w:pPr>
        <w:pStyle w:val="Bibliography"/>
      </w:pPr>
      <w:bookmarkStart w:id="196" w:name="ref-Young2019"/>
      <w:bookmarkEnd w:id="195"/>
      <w:r>
        <w:t xml:space="preserve">Young, T., Fuller, E.C., Provost, M.M., Coleman, K.E., Martin, K.S., </w:t>
      </w:r>
      <w:proofErr w:type="spellStart"/>
      <w:r>
        <w:t>McCay</w:t>
      </w:r>
      <w:proofErr w:type="spellEnd"/>
      <w:r>
        <w:t>, B.J., Pinsky, M.L., 2019. Adaptation strategies of coastal fishing communities as species shift poleward. ICES Journal of Marine Science 76, 93–103. doi:</w:t>
      </w:r>
      <w:hyperlink r:id="rId65">
        <w:r>
          <w:rPr>
            <w:rStyle w:val="Hyperlink"/>
          </w:rPr>
          <w:t>10.1093/</w:t>
        </w:r>
        <w:proofErr w:type="spellStart"/>
        <w:r>
          <w:rPr>
            <w:rStyle w:val="Hyperlink"/>
          </w:rPr>
          <w:t>icesjms</w:t>
        </w:r>
        <w:proofErr w:type="spellEnd"/>
        <w:r>
          <w:rPr>
            <w:rStyle w:val="Hyperlink"/>
          </w:rPr>
          <w:t>/fsy140</w:t>
        </w:r>
      </w:hyperlink>
      <w:bookmarkEnd w:id="128"/>
      <w:bookmarkEnd w:id="196"/>
    </w:p>
    <w:sectPr w:rsidR="001D237D">
      <w:headerReference w:type="default" r:id="rId66"/>
      <w:footerReference w:type="default" r:id="rId6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ameal samhouri" w:date="2021-12-07T12:55:00Z" w:initials="js">
    <w:p w14:paraId="05209798" w14:textId="5A1031F4" w:rsidR="001930EC" w:rsidRDefault="001930EC">
      <w:pPr>
        <w:pStyle w:val="CommentText"/>
      </w:pPr>
      <w:r>
        <w:rPr>
          <w:rStyle w:val="CommentReference"/>
        </w:rPr>
        <w:annotationRef/>
      </w:r>
      <w:r w:rsidR="00693EE3">
        <w:t>Checked for overstatement</w:t>
      </w:r>
      <w:r w:rsidR="00693EE3">
        <w:rPr>
          <w:rStyle w:val="CommentReference"/>
        </w:rPr>
        <w:annotationRef/>
      </w:r>
      <w:r w:rsidR="00693EE3">
        <w:t xml:space="preserve"> – </w:t>
      </w:r>
      <w:r w:rsidR="00FC4261">
        <w:t>suggest you cut</w:t>
      </w:r>
    </w:p>
  </w:comment>
  <w:comment w:id="5" w:author="jameal samhouri" w:date="2021-12-07T12:58:00Z" w:initials="js">
    <w:p w14:paraId="3C71F5E4" w14:textId="2DAC45E8" w:rsidR="001930EC" w:rsidRDefault="001930EC" w:rsidP="001930EC">
      <w:pPr>
        <w:pStyle w:val="NormalWeb"/>
        <w:rPr>
          <w:rFonts w:ascii="AdvOT1ef757c0" w:hAnsi="AdvOT1ef757c0"/>
          <w:sz w:val="14"/>
          <w:szCs w:val="14"/>
        </w:rPr>
      </w:pPr>
      <w:r>
        <w:rPr>
          <w:rStyle w:val="CommentReference"/>
        </w:rPr>
        <w:annotationRef/>
      </w:r>
      <w:proofErr w:type="gramStart"/>
      <w:r>
        <w:t>cite</w:t>
      </w:r>
      <w:proofErr w:type="gramEnd"/>
      <w:r>
        <w:t xml:space="preserve"> </w:t>
      </w:r>
      <w:r>
        <w:rPr>
          <w:rFonts w:ascii="AdvOT1ef757c0" w:hAnsi="AdvOT1ef757c0"/>
          <w:sz w:val="14"/>
          <w:szCs w:val="14"/>
        </w:rPr>
        <w:t xml:space="preserve">Cohen, J. D., McClure, S. M., Yu, A. J. &amp; Should, I. Stay or should I go? How the human brain manages the trade-off between exploitation and exploration. </w:t>
      </w:r>
      <w:r>
        <w:rPr>
          <w:rFonts w:ascii="AdvOT7d6df7ab.I" w:hAnsi="AdvOT7d6df7ab.I"/>
          <w:sz w:val="14"/>
          <w:szCs w:val="14"/>
        </w:rPr>
        <w:t xml:space="preserve">Philos. Trans.: Biol. Sci. </w:t>
      </w:r>
      <w:r>
        <w:rPr>
          <w:rFonts w:ascii="AdvOTb65e897d.B" w:hAnsi="AdvOTb65e897d.B"/>
          <w:sz w:val="14"/>
          <w:szCs w:val="14"/>
        </w:rPr>
        <w:t>362</w:t>
      </w:r>
      <w:r>
        <w:rPr>
          <w:rFonts w:ascii="AdvOT1ef757c0" w:hAnsi="AdvOT1ef757c0"/>
          <w:sz w:val="14"/>
          <w:szCs w:val="14"/>
        </w:rPr>
        <w:t>, 933</w:t>
      </w:r>
      <w:r>
        <w:rPr>
          <w:rFonts w:ascii="AdvOT1ef757c0+20" w:hAnsi="AdvOT1ef757c0+20"/>
          <w:sz w:val="14"/>
          <w:szCs w:val="14"/>
        </w:rPr>
        <w:t>–</w:t>
      </w:r>
      <w:r>
        <w:rPr>
          <w:rFonts w:ascii="AdvOT1ef757c0" w:hAnsi="AdvOT1ef757c0"/>
          <w:sz w:val="14"/>
          <w:szCs w:val="14"/>
        </w:rPr>
        <w:t xml:space="preserve">942 (2007). </w:t>
      </w:r>
    </w:p>
    <w:p w14:paraId="4502ABAC" w14:textId="1280CFE3" w:rsidR="001930EC" w:rsidRDefault="001930EC" w:rsidP="001930EC">
      <w:pPr>
        <w:pStyle w:val="NormalWeb"/>
        <w:rPr>
          <w:rFonts w:ascii="AdvOT1ef757c0" w:hAnsi="AdvOT1ef757c0"/>
          <w:sz w:val="14"/>
          <w:szCs w:val="14"/>
        </w:rPr>
      </w:pPr>
    </w:p>
    <w:p w14:paraId="72B3E83E" w14:textId="2CCE1141" w:rsidR="001930EC" w:rsidRDefault="001930EC" w:rsidP="001930EC">
      <w:pPr>
        <w:pStyle w:val="NormalWeb"/>
        <w:rPr>
          <w:rFonts w:ascii="AdvOT1ef757c0" w:hAnsi="AdvOT1ef757c0"/>
          <w:sz w:val="14"/>
          <w:szCs w:val="14"/>
        </w:rPr>
      </w:pPr>
      <w:r>
        <w:rPr>
          <w:rFonts w:ascii="AdvOT1ef757c0" w:hAnsi="AdvOT1ef757c0"/>
          <w:sz w:val="14"/>
          <w:szCs w:val="14"/>
        </w:rPr>
        <w:t>Or something even more foundational</w:t>
      </w:r>
    </w:p>
    <w:p w14:paraId="631A1BC2" w14:textId="7AF2FB06" w:rsidR="001930EC" w:rsidRDefault="001930EC">
      <w:pPr>
        <w:pStyle w:val="CommentText"/>
      </w:pPr>
    </w:p>
  </w:comment>
  <w:comment w:id="6" w:author="jameal samhouri" w:date="2021-12-07T13:08:00Z" w:initials="js">
    <w:p w14:paraId="20C90E9E" w14:textId="7154DFFE" w:rsidR="00117F4F" w:rsidRDefault="00117F4F">
      <w:pPr>
        <w:pStyle w:val="CommentText"/>
      </w:pPr>
      <w:r>
        <w:rPr>
          <w:rStyle w:val="CommentReference"/>
        </w:rPr>
        <w:annotationRef/>
      </w:r>
      <w:r>
        <w:t>We probably should define what we mean by adaptation somewhere in the Intro…</w:t>
      </w:r>
    </w:p>
  </w:comment>
  <w:comment w:id="29" w:author="jameal samhouri" w:date="2021-12-07T13:01:00Z" w:initials="js">
    <w:p w14:paraId="07EE9F66" w14:textId="3D7F6135" w:rsidR="00DB742F" w:rsidRDefault="00DB742F">
      <w:pPr>
        <w:pStyle w:val="CommentText"/>
      </w:pPr>
      <w:r>
        <w:rPr>
          <w:rStyle w:val="CommentReference"/>
        </w:rPr>
        <w:annotationRef/>
      </w:r>
      <w:r>
        <w:t>Could suggest Jordan as a reviewer</w:t>
      </w:r>
    </w:p>
  </w:comment>
  <w:comment w:id="31" w:author="jameal samhouri" w:date="2021-12-07T13:03:00Z" w:initials="js">
    <w:p w14:paraId="5AC10EFC" w14:textId="6F27A77D" w:rsidR="00DB742F" w:rsidRDefault="00DB742F">
      <w:pPr>
        <w:pStyle w:val="CommentText"/>
      </w:pPr>
      <w:r>
        <w:rPr>
          <w:rStyle w:val="CommentReference"/>
        </w:rPr>
        <w:annotationRef/>
      </w:r>
      <w:r>
        <w:t>Not sure this citation makes sense here</w:t>
      </w:r>
    </w:p>
  </w:comment>
  <w:comment w:id="32" w:author="Mary Fisher" w:date="2021-12-06T12:53:00Z" w:initials="MF">
    <w:p w14:paraId="4055D994" w14:textId="77777777" w:rsidR="00F25A5C" w:rsidRDefault="00AF6BCC">
      <w:pPr>
        <w:pStyle w:val="CommentText"/>
      </w:pPr>
      <w:r>
        <w:rPr>
          <w:rStyle w:val="CommentReference"/>
        </w:rPr>
        <w:annotationRef/>
      </w:r>
      <w:proofErr w:type="gramStart"/>
      <w:r>
        <w:t>keystone</w:t>
      </w:r>
      <w:proofErr w:type="gramEnd"/>
      <w:r>
        <w:t xml:space="preserve"> / cornerstone of?</w:t>
      </w:r>
    </w:p>
    <w:p w14:paraId="311B49DD" w14:textId="2AD72ECC" w:rsidR="00F25A5C" w:rsidRDefault="00F25A5C">
      <w:pPr>
        <w:pStyle w:val="CommentText"/>
      </w:pPr>
      <w:r>
        <w:t>Safety valve makes me think of an open access fishery that is used as a fall back plan – so something like state-managed nearshore groundfish.</w:t>
      </w:r>
    </w:p>
  </w:comment>
  <w:comment w:id="38" w:author="jameal samhouri" w:date="2021-12-07T13:04:00Z" w:initials="js">
    <w:p w14:paraId="5F51682F" w14:textId="369F3FF6" w:rsidR="00DB742F" w:rsidRDefault="00DB742F">
      <w:pPr>
        <w:pStyle w:val="CommentText"/>
      </w:pPr>
      <w:r>
        <w:rPr>
          <w:rStyle w:val="CommentReference"/>
        </w:rPr>
        <w:annotationRef/>
      </w:r>
      <w:r w:rsidR="00693EE3">
        <w:t>Checked for overstatement</w:t>
      </w:r>
      <w:r w:rsidR="00693EE3">
        <w:rPr>
          <w:rStyle w:val="CommentReference"/>
        </w:rPr>
        <w:annotationRef/>
      </w:r>
      <w:r w:rsidR="00693EE3">
        <w:t xml:space="preserve"> – I would either say more directly what is reminiscent of ss fisheries, delete the phrase, or reword</w:t>
      </w:r>
    </w:p>
  </w:comment>
  <w:comment w:id="37" w:author="Mary Fisher" w:date="2021-12-06T12:54:00Z" w:initials="MF">
    <w:p w14:paraId="7823E231" w14:textId="77777777" w:rsidR="00AF6BCC" w:rsidRDefault="00AF6BCC">
      <w:pPr>
        <w:pStyle w:val="CommentText"/>
      </w:pPr>
      <w:r>
        <w:rPr>
          <w:rStyle w:val="CommentReference"/>
        </w:rPr>
        <w:annotationRef/>
      </w:r>
      <w:r w:rsidR="00510081">
        <w:t xml:space="preserve">Given the PNAS reviewer feedback, may want to remove “small-scale” from here. You could always soften it -- </w:t>
      </w:r>
    </w:p>
    <w:p w14:paraId="13A97155" w14:textId="77777777" w:rsidR="00AF6BCC" w:rsidRDefault="00AF6BCC">
      <w:pPr>
        <w:pStyle w:val="CommentText"/>
      </w:pPr>
    </w:p>
    <w:p w14:paraId="666D8359" w14:textId="77777777" w:rsidR="00F25A5C" w:rsidRDefault="00AF6BCC" w:rsidP="005B6A71">
      <w:pPr>
        <w:pStyle w:val="CommentText"/>
        <w:numPr>
          <w:ilvl w:val="0"/>
          <w:numId w:val="2"/>
        </w:numPr>
      </w:pPr>
      <w:r>
        <w:t xml:space="preserve">The fishery represents aspects of both highly capitalized and </w:t>
      </w:r>
      <w:r w:rsidR="00246324">
        <w:t xml:space="preserve">more </w:t>
      </w:r>
      <w:r>
        <w:t>local, smaller-scale fisheries.</w:t>
      </w:r>
    </w:p>
    <w:p w14:paraId="1254D363" w14:textId="77777777" w:rsidR="00AF6BCC" w:rsidRDefault="00AF6BCC" w:rsidP="00AF6BCC">
      <w:pPr>
        <w:pStyle w:val="CommentText"/>
      </w:pPr>
    </w:p>
    <w:p w14:paraId="5B3E3F93" w14:textId="77777777" w:rsidR="00246324" w:rsidRDefault="00246324" w:rsidP="00AF6BCC">
      <w:pPr>
        <w:pStyle w:val="CommentText"/>
      </w:pPr>
      <w:r>
        <w:t xml:space="preserve">Or you could </w:t>
      </w:r>
      <w:r w:rsidR="00F25A5C">
        <w:t>just avoid the comparison entirely</w:t>
      </w:r>
      <w:r w:rsidR="00510081">
        <w:t xml:space="preserve"> --</w:t>
      </w:r>
    </w:p>
    <w:p w14:paraId="7E19D698" w14:textId="77777777" w:rsidR="00246324" w:rsidRDefault="00246324" w:rsidP="00AF6BCC">
      <w:pPr>
        <w:pStyle w:val="CommentText"/>
      </w:pPr>
    </w:p>
    <w:p w14:paraId="404A9083" w14:textId="77777777" w:rsidR="00AF6BCC" w:rsidRDefault="00E6119B" w:rsidP="00AF6BCC">
      <w:pPr>
        <w:pStyle w:val="CommentText"/>
        <w:numPr>
          <w:ilvl w:val="0"/>
          <w:numId w:val="2"/>
        </w:numPr>
      </w:pPr>
      <w:r>
        <w:t>Harvester characteristics vary widely</w:t>
      </w:r>
      <w:r w:rsidR="005B6A71">
        <w:t xml:space="preserve"> for an industrial</w:t>
      </w:r>
      <w:r w:rsidR="00510081">
        <w:t>ized</w:t>
      </w:r>
      <w:r w:rsidR="005B6A71">
        <w:t xml:space="preserve"> fishery</w:t>
      </w:r>
      <w:r w:rsidR="00F25A5C">
        <w:t xml:space="preserve"> </w:t>
      </w:r>
      <w:r>
        <w:t xml:space="preserve">– Dungeness crab vessels represent a significant range of sizes (in our data, 21 to 103 feet), operating out of both large urban and small rural fishing ports across the U.S. west coast. </w:t>
      </w:r>
    </w:p>
  </w:comment>
  <w:comment w:id="40" w:author="Kate.E.Richerson" w:date="2021-12-07T12:40:00Z" w:initials="K">
    <w:p w14:paraId="2A0101F7" w14:textId="60E13CD3" w:rsidR="00BC30D9" w:rsidRDefault="00BC30D9">
      <w:pPr>
        <w:pStyle w:val="CommentText"/>
      </w:pPr>
      <w:r>
        <w:rPr>
          <w:rStyle w:val="CommentReference"/>
        </w:rPr>
        <w:annotationRef/>
      </w:r>
      <w:r>
        <w:t>Though maybe that’s included within social</w:t>
      </w:r>
    </w:p>
  </w:comment>
  <w:comment w:id="45" w:author="jameal samhouri" w:date="2021-12-07T13:06:00Z" w:initials="js">
    <w:p w14:paraId="7ED247C6" w14:textId="77777777" w:rsidR="00117F4F" w:rsidRDefault="00117F4F">
      <w:pPr>
        <w:pStyle w:val="CommentText"/>
      </w:pPr>
      <w:r>
        <w:rPr>
          <w:rStyle w:val="CommentReference"/>
        </w:rPr>
        <w:annotationRef/>
      </w:r>
      <w:r>
        <w:t>I was reminded of this paper yesterday.</w:t>
      </w:r>
    </w:p>
    <w:p w14:paraId="18CA6EAC" w14:textId="77777777" w:rsidR="00117F4F" w:rsidRDefault="00117F4F">
      <w:pPr>
        <w:pStyle w:val="CommentText"/>
      </w:pPr>
    </w:p>
    <w:p w14:paraId="0C1CAE44" w14:textId="77777777" w:rsidR="00117F4F" w:rsidRPr="00117F4F" w:rsidRDefault="00117F4F" w:rsidP="00117F4F">
      <w:pPr>
        <w:spacing w:after="0"/>
        <w:ind w:hanging="480"/>
        <w:rPr>
          <w:rFonts w:ascii="Times New Roman" w:eastAsia="Times New Roman" w:hAnsi="Times New Roman" w:cs="Times New Roman"/>
        </w:rPr>
      </w:pPr>
      <w:proofErr w:type="spellStart"/>
      <w:r w:rsidRPr="00117F4F">
        <w:rPr>
          <w:rFonts w:ascii="Times New Roman" w:eastAsia="Times New Roman" w:hAnsi="Times New Roman" w:cs="Times New Roman"/>
        </w:rPr>
        <w:t>Cavole</w:t>
      </w:r>
      <w:proofErr w:type="spellEnd"/>
      <w:r w:rsidRPr="00117F4F">
        <w:rPr>
          <w:rFonts w:ascii="Times New Roman" w:eastAsia="Times New Roman" w:hAnsi="Times New Roman" w:cs="Times New Roman"/>
        </w:rPr>
        <w:t xml:space="preserve">, L.M., </w:t>
      </w:r>
      <w:proofErr w:type="spellStart"/>
      <w:r w:rsidRPr="00117F4F">
        <w:rPr>
          <w:rFonts w:ascii="Times New Roman" w:eastAsia="Times New Roman" w:hAnsi="Times New Roman" w:cs="Times New Roman"/>
        </w:rPr>
        <w:t>Demko</w:t>
      </w:r>
      <w:proofErr w:type="spellEnd"/>
      <w:r w:rsidRPr="00117F4F">
        <w:rPr>
          <w:rFonts w:ascii="Times New Roman" w:eastAsia="Times New Roman" w:hAnsi="Times New Roman" w:cs="Times New Roman"/>
        </w:rPr>
        <w:t xml:space="preserve">, A.M., Diner, R.E., Giddings, A., Koester, I., </w:t>
      </w:r>
      <w:proofErr w:type="spellStart"/>
      <w:r w:rsidRPr="00117F4F">
        <w:rPr>
          <w:rFonts w:ascii="Times New Roman" w:eastAsia="Times New Roman" w:hAnsi="Times New Roman" w:cs="Times New Roman"/>
        </w:rPr>
        <w:t>Pagniello</w:t>
      </w:r>
      <w:proofErr w:type="spellEnd"/>
      <w:r w:rsidRPr="00117F4F">
        <w:rPr>
          <w:rFonts w:ascii="Times New Roman" w:eastAsia="Times New Roman" w:hAnsi="Times New Roman" w:cs="Times New Roman"/>
        </w:rPr>
        <w:t xml:space="preserve">, C.M.L.S., </w:t>
      </w:r>
      <w:r w:rsidRPr="00117F4F">
        <w:rPr>
          <w:rFonts w:ascii="Times New Roman" w:eastAsia="Times New Roman" w:hAnsi="Times New Roman" w:cs="Times New Roman"/>
          <w:i/>
          <w:iCs/>
        </w:rPr>
        <w:t>et al.</w:t>
      </w:r>
      <w:r w:rsidRPr="00117F4F">
        <w:rPr>
          <w:rFonts w:ascii="Times New Roman" w:eastAsia="Times New Roman" w:hAnsi="Times New Roman" w:cs="Times New Roman"/>
        </w:rPr>
        <w:t xml:space="preserve"> (2016). Biological Impacts of the 2013–2015 Warm-Water Anomaly in the Northeast Pacific: Winners, Losers, and the Future. </w:t>
      </w:r>
      <w:r w:rsidRPr="00117F4F">
        <w:rPr>
          <w:rFonts w:ascii="Times New Roman" w:eastAsia="Times New Roman" w:hAnsi="Times New Roman" w:cs="Times New Roman"/>
          <w:i/>
          <w:iCs/>
        </w:rPr>
        <w:t>Oceanography</w:t>
      </w:r>
      <w:r w:rsidRPr="00117F4F">
        <w:rPr>
          <w:rFonts w:ascii="Times New Roman" w:eastAsia="Times New Roman" w:hAnsi="Times New Roman" w:cs="Times New Roman"/>
        </w:rPr>
        <w:t>, 29, 273–285.</w:t>
      </w:r>
    </w:p>
    <w:p w14:paraId="421B8FA5" w14:textId="64187196" w:rsidR="00117F4F" w:rsidRDefault="00117F4F">
      <w:pPr>
        <w:pStyle w:val="CommentText"/>
      </w:pPr>
    </w:p>
  </w:comment>
  <w:comment w:id="47" w:author="Mary Fisher" w:date="2021-12-06T13:13:00Z" w:initials="MF">
    <w:p w14:paraId="5C32D415" w14:textId="4614B1C4" w:rsidR="005B6A71" w:rsidRDefault="005B6A71">
      <w:pPr>
        <w:pStyle w:val="CommentText"/>
      </w:pPr>
      <w:r>
        <w:rPr>
          <w:rStyle w:val="CommentReference"/>
        </w:rPr>
        <w:annotationRef/>
      </w:r>
      <w:r>
        <w:t xml:space="preserve">Sorry to add citations, but I think it’s important to include the paper that evaluated coping actions based on the HAB interview data. </w:t>
      </w:r>
    </w:p>
    <w:p w14:paraId="4D7FD36E" w14:textId="44088B4B" w:rsidR="005B6A71" w:rsidRDefault="005B6A71">
      <w:pPr>
        <w:pStyle w:val="CommentText"/>
      </w:pPr>
    </w:p>
    <w:p w14:paraId="35B605E9" w14:textId="63107B24" w:rsidR="005B6A71" w:rsidRDefault="005B6A71">
      <w:pPr>
        <w:pStyle w:val="CommentText"/>
      </w:pPr>
      <w:r>
        <w:t>K. M. Moore et al., Harmful algal blooms: Identifying effective adaptive actions used in fishery-dependent communities in response to a protracted event. Front. Mar. Sci. 6, 803 (2020).</w:t>
      </w:r>
    </w:p>
  </w:comment>
  <w:comment w:id="50" w:author="jameal samhouri" w:date="2021-12-07T13:08:00Z" w:initials="js">
    <w:p w14:paraId="72860D6C" w14:textId="7CCED1ED" w:rsidR="00117F4F" w:rsidRDefault="00117F4F">
      <w:pPr>
        <w:pStyle w:val="CommentText"/>
      </w:pPr>
      <w:r>
        <w:rPr>
          <w:rStyle w:val="CommentReference"/>
        </w:rPr>
        <w:annotationRef/>
      </w:r>
      <w:r w:rsidR="00693EE3">
        <w:t>Checked for overstatement</w:t>
      </w:r>
      <w:r w:rsidR="00693EE3">
        <w:rPr>
          <w:rStyle w:val="CommentReference"/>
        </w:rPr>
        <w:annotationRef/>
      </w:r>
      <w:r w:rsidR="00693EE3">
        <w:t xml:space="preserve"> – I made an edit.</w:t>
      </w:r>
    </w:p>
  </w:comment>
  <w:comment w:id="55" w:author="jameal samhouri" w:date="2021-12-07T13:09:00Z" w:initials="js">
    <w:p w14:paraId="60220131" w14:textId="37C7155F" w:rsidR="00117F4F" w:rsidRDefault="00117F4F">
      <w:pPr>
        <w:pStyle w:val="CommentText"/>
      </w:pPr>
      <w:r>
        <w:rPr>
          <w:rStyle w:val="CommentReference"/>
        </w:rPr>
        <w:annotationRef/>
      </w:r>
      <w:proofErr w:type="gramStart"/>
      <w:r>
        <w:t>reminder</w:t>
      </w:r>
      <w:proofErr w:type="gramEnd"/>
      <w:r>
        <w:t xml:space="preserve"> to share this draft </w:t>
      </w:r>
      <w:proofErr w:type="spellStart"/>
      <w:r>
        <w:t>ms</w:t>
      </w:r>
      <w:proofErr w:type="spellEnd"/>
      <w:r>
        <w:t xml:space="preserve"> with OLE</w:t>
      </w:r>
    </w:p>
  </w:comment>
  <w:comment w:id="57" w:author="jameal samhouri" w:date="2021-12-07T13:10:00Z" w:initials="js">
    <w:p w14:paraId="6B8B9F5F" w14:textId="57F20D56" w:rsidR="00117F4F" w:rsidRDefault="00117F4F">
      <w:pPr>
        <w:pStyle w:val="CommentText"/>
      </w:pPr>
      <w:r>
        <w:rPr>
          <w:rStyle w:val="CommentReference"/>
        </w:rPr>
        <w:annotationRef/>
      </w:r>
      <w:proofErr w:type="gramStart"/>
      <w:r>
        <w:t>rephrase</w:t>
      </w:r>
      <w:proofErr w:type="gramEnd"/>
    </w:p>
  </w:comment>
  <w:comment w:id="61" w:author="jameal samhouri" w:date="2021-12-07T13:15:00Z" w:initials="js">
    <w:p w14:paraId="395B34A0" w14:textId="5C12FBF8" w:rsidR="001021FA" w:rsidRDefault="001021FA">
      <w:pPr>
        <w:pStyle w:val="CommentText"/>
      </w:pPr>
      <w:r>
        <w:rPr>
          <w:rStyle w:val="CommentReference"/>
        </w:rPr>
        <w:annotationRef/>
      </w:r>
      <w:proofErr w:type="gramStart"/>
      <w:r>
        <w:t>see</w:t>
      </w:r>
      <w:proofErr w:type="gramEnd"/>
      <w:r>
        <w:t xml:space="preserve"> that </w:t>
      </w:r>
      <w:proofErr w:type="spellStart"/>
      <w:r>
        <w:t>cavole</w:t>
      </w:r>
      <w:proofErr w:type="spellEnd"/>
      <w:r>
        <w:t xml:space="preserve"> paper too</w:t>
      </w:r>
    </w:p>
  </w:comment>
  <w:comment w:id="64" w:author="jameal samhouri" w:date="2021-12-07T13:16:00Z" w:initials="js">
    <w:p w14:paraId="57C4ACF4" w14:textId="6811988D" w:rsidR="009864D0" w:rsidRDefault="009864D0">
      <w:pPr>
        <w:pStyle w:val="CommentText"/>
      </w:pPr>
      <w:r>
        <w:rPr>
          <w:rStyle w:val="CommentReference"/>
        </w:rPr>
        <w:annotationRef/>
      </w:r>
      <w:r>
        <w:t>Fig # missing here and elsewhere</w:t>
      </w:r>
    </w:p>
  </w:comment>
  <w:comment w:id="67" w:author="jameal samhouri" w:date="2021-12-07T13:21:00Z" w:initials="js">
    <w:p w14:paraId="70938987" w14:textId="111C39A3" w:rsidR="0084071F" w:rsidRDefault="0084071F">
      <w:pPr>
        <w:pStyle w:val="CommentText"/>
      </w:pPr>
      <w:r>
        <w:rPr>
          <w:rStyle w:val="CommentReference"/>
        </w:rPr>
        <w:annotationRef/>
      </w:r>
      <w:r>
        <w:t>Clarify in this subsection and the methods that we do NOT address profits from non-crab fishing</w:t>
      </w:r>
    </w:p>
  </w:comment>
  <w:comment w:id="70" w:author="jameal samhouri" w:date="2021-12-07T13:22:00Z" w:initials="js">
    <w:p w14:paraId="04C4B9A1" w14:textId="362D89D7" w:rsidR="0084071F" w:rsidRDefault="0084071F">
      <w:pPr>
        <w:pStyle w:val="CommentText"/>
      </w:pPr>
      <w:r>
        <w:rPr>
          <w:rStyle w:val="CommentReference"/>
        </w:rPr>
        <w:annotationRef/>
      </w:r>
      <w:r w:rsidR="001E1976">
        <w:t>Checked for overstatement</w:t>
      </w:r>
      <w:r w:rsidR="001E1976">
        <w:rPr>
          <w:rStyle w:val="CommentReference"/>
        </w:rPr>
        <w:annotationRef/>
      </w:r>
      <w:r w:rsidR="001E1976">
        <w:t xml:space="preserve"> – I think this is fine as is</w:t>
      </w:r>
      <w:r w:rsidR="00693EE3">
        <w:t xml:space="preserve">. But can you add to it? I tried something, but you may </w:t>
      </w:r>
      <w:r w:rsidR="00210CDF">
        <w:tab/>
      </w:r>
      <w:r w:rsidR="00693EE3">
        <w:t>want to elaborate and be more specific. Or just reduce the sentence to “As one of the last remaining hunter–gatherer activities occurring at scale, commercial fisheries offer an important lens through which to understand human adaptations to novel and extreme conditions”</w:t>
      </w:r>
    </w:p>
  </w:comment>
  <w:comment w:id="78" w:author="Briana Abrahms" w:date="2021-12-02T11:46:00Z" w:initials="BA">
    <w:p w14:paraId="1FC78DB6" w14:textId="63DD97CA" w:rsidR="000E4009" w:rsidRDefault="000E4009">
      <w:pPr>
        <w:pStyle w:val="CommentText"/>
      </w:pPr>
      <w:r>
        <w:rPr>
          <w:rStyle w:val="CommentReference"/>
        </w:rPr>
        <w:annotationRef/>
      </w:r>
      <w:r>
        <w:t>Spell out for beginning of discussion</w:t>
      </w:r>
    </w:p>
  </w:comment>
  <w:comment w:id="89" w:author="jameal samhouri" w:date="2021-12-07T13:23:00Z" w:initials="js">
    <w:p w14:paraId="6D45CA0A" w14:textId="7614573C" w:rsidR="0084071F" w:rsidRDefault="001E1976">
      <w:pPr>
        <w:pStyle w:val="CommentText"/>
      </w:pPr>
      <w:r>
        <w:t>Checked for overstatement</w:t>
      </w:r>
      <w:r w:rsidR="0084071F">
        <w:rPr>
          <w:rStyle w:val="CommentReference"/>
        </w:rPr>
        <w:annotationRef/>
      </w:r>
      <w:r>
        <w:t xml:space="preserve"> – I think this is fine as is</w:t>
      </w:r>
      <w:r w:rsidR="00693EE3">
        <w:t xml:space="preserve">, but added something. Of course now the sentence is too long </w:t>
      </w:r>
    </w:p>
  </w:comment>
  <w:comment w:id="90" w:author="Mary Fisher" w:date="2021-12-06T13:27:00Z" w:initials="MF">
    <w:p w14:paraId="0796BED8" w14:textId="77777777" w:rsidR="00BB5169" w:rsidRDefault="00BB5169">
      <w:pPr>
        <w:pStyle w:val="CommentText"/>
      </w:pPr>
      <w:r>
        <w:rPr>
          <w:rStyle w:val="CommentReference"/>
        </w:rPr>
        <w:annotationRef/>
      </w:r>
      <w:r>
        <w:t xml:space="preserve">My brain is struggling to come up with something to replace “more broadly” with, but based on the PNAS review I think that whatever goes here needs to </w:t>
      </w:r>
      <w:r w:rsidR="00F06315">
        <w:t xml:space="preserve">be a bit more specific. </w:t>
      </w:r>
    </w:p>
  </w:comment>
  <w:comment w:id="95" w:author="jameal samhouri" w:date="2021-12-07T13:27:00Z" w:initials="js">
    <w:p w14:paraId="4D00C77E" w14:textId="25F421EC" w:rsidR="0084071F" w:rsidRDefault="0084071F">
      <w:pPr>
        <w:pStyle w:val="CommentText"/>
      </w:pPr>
      <w:r>
        <w:rPr>
          <w:rStyle w:val="CommentReference"/>
        </w:rPr>
        <w:annotationRef/>
      </w:r>
      <w:proofErr w:type="gramStart"/>
      <w:r>
        <w:t>find</w:t>
      </w:r>
      <w:proofErr w:type="gramEnd"/>
      <w:r>
        <w:t xml:space="preserve"> out if there is an older citation within this paper</w:t>
      </w:r>
    </w:p>
  </w:comment>
  <w:comment w:id="98" w:author="jameal samhouri" w:date="2021-12-07T13:28:00Z" w:initials="js">
    <w:p w14:paraId="5E2E2D72" w14:textId="2A6B5E4B" w:rsidR="00C43BF5" w:rsidRDefault="00C43BF5">
      <w:pPr>
        <w:pStyle w:val="CommentText"/>
      </w:pPr>
      <w:r>
        <w:rPr>
          <w:rStyle w:val="CommentReference"/>
        </w:rPr>
        <w:annotationRef/>
      </w:r>
      <w:r>
        <w:t>I like this and don’t think it overgeneralizes</w:t>
      </w:r>
    </w:p>
  </w:comment>
  <w:comment w:id="109" w:author="jameal samhouri" w:date="2021-12-07T14:38:00Z" w:initials="js">
    <w:p w14:paraId="2EEA6FD1" w14:textId="45045800" w:rsidR="009978ED" w:rsidRDefault="009978ED">
      <w:pPr>
        <w:pStyle w:val="CommentText"/>
      </w:pPr>
      <w:r>
        <w:rPr>
          <w:rStyle w:val="CommentReference"/>
        </w:rPr>
        <w:annotationRef/>
      </w:r>
      <w:r>
        <w:t xml:space="preserve">Rephrase. I found this wording a little confusing even </w:t>
      </w:r>
      <w:proofErr w:type="spellStart"/>
      <w:r>
        <w:t>tho</w:t>
      </w:r>
      <w:proofErr w:type="spellEnd"/>
      <w:r>
        <w:t xml:space="preserve"> I really like the example!</w:t>
      </w:r>
    </w:p>
  </w:comment>
  <w:comment w:id="113" w:author="jameal samhouri" w:date="2021-12-07T14:41:00Z" w:initials="js">
    <w:p w14:paraId="0FAB02A5" w14:textId="571CB05A" w:rsidR="009978ED" w:rsidRDefault="009978ED">
      <w:pPr>
        <w:pStyle w:val="CommentText"/>
      </w:pPr>
      <w:r>
        <w:rPr>
          <w:rStyle w:val="CommentReference"/>
        </w:rPr>
        <w:annotationRef/>
      </w:r>
      <w:r>
        <w:t>Maybe cite something from the econ literature on “distributional impacts”</w:t>
      </w:r>
      <w:proofErr w:type="gramStart"/>
      <w:r>
        <w:t>??</w:t>
      </w:r>
      <w:proofErr w:type="gramEnd"/>
    </w:p>
  </w:comment>
  <w:comment w:id="121" w:author="jameal samhouri" w:date="2021-12-07T14:45:00Z" w:initials="js">
    <w:p w14:paraId="1AB5560E" w14:textId="77777777" w:rsidR="001E1976" w:rsidRPr="001E1976" w:rsidRDefault="001E1976" w:rsidP="001E1976">
      <w:pPr>
        <w:ind w:hanging="480"/>
        <w:rPr>
          <w:rFonts w:ascii="Times New Roman" w:eastAsia="Times New Roman" w:hAnsi="Times New Roman" w:cs="Times New Roman"/>
        </w:rPr>
      </w:pPr>
      <w:r>
        <w:rPr>
          <w:rStyle w:val="CommentReference"/>
        </w:rPr>
        <w:annotationRef/>
      </w:r>
      <w:r w:rsidRPr="001E1976">
        <w:rPr>
          <w:rFonts w:ascii="Times New Roman" w:eastAsia="Times New Roman" w:hAnsi="Times New Roman" w:cs="Times New Roman"/>
        </w:rPr>
        <w:t xml:space="preserve">Cabral, R.B., </w:t>
      </w:r>
      <w:proofErr w:type="spellStart"/>
      <w:r w:rsidRPr="001E1976">
        <w:rPr>
          <w:rFonts w:ascii="Times New Roman" w:eastAsia="Times New Roman" w:hAnsi="Times New Roman" w:cs="Times New Roman"/>
        </w:rPr>
        <w:t>Mayorga</w:t>
      </w:r>
      <w:proofErr w:type="spellEnd"/>
      <w:r w:rsidRPr="001E1976">
        <w:rPr>
          <w:rFonts w:ascii="Times New Roman" w:eastAsia="Times New Roman" w:hAnsi="Times New Roman" w:cs="Times New Roman"/>
        </w:rPr>
        <w:t xml:space="preserve">, J., Clemence, M., </w:t>
      </w:r>
      <w:proofErr w:type="spellStart"/>
      <w:r w:rsidRPr="001E1976">
        <w:rPr>
          <w:rFonts w:ascii="Times New Roman" w:eastAsia="Times New Roman" w:hAnsi="Times New Roman" w:cs="Times New Roman"/>
        </w:rPr>
        <w:t>Lynham</w:t>
      </w:r>
      <w:proofErr w:type="spellEnd"/>
      <w:r w:rsidRPr="001E1976">
        <w:rPr>
          <w:rFonts w:ascii="Times New Roman" w:eastAsia="Times New Roman" w:hAnsi="Times New Roman" w:cs="Times New Roman"/>
        </w:rPr>
        <w:t xml:space="preserve">, J., </w:t>
      </w:r>
      <w:proofErr w:type="spellStart"/>
      <w:r w:rsidRPr="001E1976">
        <w:rPr>
          <w:rFonts w:ascii="Times New Roman" w:eastAsia="Times New Roman" w:hAnsi="Times New Roman" w:cs="Times New Roman"/>
        </w:rPr>
        <w:t>Koeshendrajana</w:t>
      </w:r>
      <w:proofErr w:type="spellEnd"/>
      <w:r w:rsidRPr="001E1976">
        <w:rPr>
          <w:rFonts w:ascii="Times New Roman" w:eastAsia="Times New Roman" w:hAnsi="Times New Roman" w:cs="Times New Roman"/>
        </w:rPr>
        <w:t xml:space="preserve">, S., </w:t>
      </w:r>
      <w:proofErr w:type="spellStart"/>
      <w:r w:rsidRPr="001E1976">
        <w:rPr>
          <w:rFonts w:ascii="Times New Roman" w:eastAsia="Times New Roman" w:hAnsi="Times New Roman" w:cs="Times New Roman"/>
        </w:rPr>
        <w:t>Muawanah</w:t>
      </w:r>
      <w:proofErr w:type="spellEnd"/>
      <w:r w:rsidRPr="001E1976">
        <w:rPr>
          <w:rFonts w:ascii="Times New Roman" w:eastAsia="Times New Roman" w:hAnsi="Times New Roman" w:cs="Times New Roman"/>
        </w:rPr>
        <w:t xml:space="preserve">, U., </w:t>
      </w:r>
      <w:r w:rsidRPr="001E1976">
        <w:rPr>
          <w:rFonts w:ascii="Times New Roman" w:eastAsia="Times New Roman" w:hAnsi="Times New Roman" w:cs="Times New Roman"/>
          <w:i/>
          <w:iCs/>
        </w:rPr>
        <w:t>et al.</w:t>
      </w:r>
      <w:r w:rsidRPr="001E1976">
        <w:rPr>
          <w:rFonts w:ascii="Times New Roman" w:eastAsia="Times New Roman" w:hAnsi="Times New Roman" w:cs="Times New Roman"/>
        </w:rPr>
        <w:t xml:space="preserve"> (2018). </w:t>
      </w:r>
      <w:bookmarkStart w:id="123" w:name="_GoBack"/>
      <w:r w:rsidRPr="001E1976">
        <w:rPr>
          <w:rFonts w:ascii="Times New Roman" w:eastAsia="Times New Roman" w:hAnsi="Times New Roman" w:cs="Times New Roman"/>
        </w:rPr>
        <w:t>Rapid and lasting gains from solving illegal fishing</w:t>
      </w:r>
      <w:bookmarkEnd w:id="123"/>
      <w:r w:rsidRPr="001E1976">
        <w:rPr>
          <w:rFonts w:ascii="Times New Roman" w:eastAsia="Times New Roman" w:hAnsi="Times New Roman" w:cs="Times New Roman"/>
        </w:rPr>
        <w:t xml:space="preserve">. </w:t>
      </w:r>
      <w:r w:rsidRPr="001E1976">
        <w:rPr>
          <w:rFonts w:ascii="Times New Roman" w:eastAsia="Times New Roman" w:hAnsi="Times New Roman" w:cs="Times New Roman"/>
          <w:i/>
          <w:iCs/>
        </w:rPr>
        <w:t>Nature Ecology &amp; Evolution</w:t>
      </w:r>
      <w:r w:rsidRPr="001E1976">
        <w:rPr>
          <w:rFonts w:ascii="Times New Roman" w:eastAsia="Times New Roman" w:hAnsi="Times New Roman" w:cs="Times New Roman"/>
        </w:rPr>
        <w:t>, 2, 650–658.</w:t>
      </w:r>
    </w:p>
    <w:p w14:paraId="78BF533D" w14:textId="39B317AD" w:rsidR="001E1976" w:rsidRDefault="001E1976">
      <w:pPr>
        <w:pStyle w:val="CommentText"/>
      </w:pPr>
    </w:p>
  </w:comment>
  <w:comment w:id="177" w:author="Kate.E.Richerson" w:date="2021-12-07T13:01:00Z" w:initials="K">
    <w:p w14:paraId="669056F8" w14:textId="23322501" w:rsidR="00CD38B4" w:rsidRDefault="00CD38B4">
      <w:pPr>
        <w:pStyle w:val="CommentText"/>
      </w:pPr>
      <w:r>
        <w:rPr>
          <w:rStyle w:val="CommentReference"/>
        </w:rPr>
        <w:annotationRef/>
      </w:r>
      <w:r>
        <w:t>Needs rest of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209798" w15:done="0"/>
  <w15:commentEx w15:paraId="631A1BC2" w15:done="0"/>
  <w15:commentEx w15:paraId="20C90E9E" w15:done="0"/>
  <w15:commentEx w15:paraId="07EE9F66" w15:done="0"/>
  <w15:commentEx w15:paraId="5AC10EFC" w15:done="0"/>
  <w15:commentEx w15:paraId="311B49DD" w15:done="0"/>
  <w15:commentEx w15:paraId="5F51682F" w15:done="0"/>
  <w15:commentEx w15:paraId="404A9083" w15:done="0"/>
  <w15:commentEx w15:paraId="2A0101F7" w15:done="0"/>
  <w15:commentEx w15:paraId="421B8FA5" w15:done="0"/>
  <w15:commentEx w15:paraId="35B605E9" w15:done="0"/>
  <w15:commentEx w15:paraId="72860D6C" w15:done="0"/>
  <w15:commentEx w15:paraId="60220131" w15:done="0"/>
  <w15:commentEx w15:paraId="6B8B9F5F" w15:done="0"/>
  <w15:commentEx w15:paraId="395B34A0" w15:done="0"/>
  <w15:commentEx w15:paraId="57C4ACF4" w15:done="0"/>
  <w15:commentEx w15:paraId="70938987" w15:done="0"/>
  <w15:commentEx w15:paraId="04C4B9A1" w15:done="0"/>
  <w15:commentEx w15:paraId="1FC78DB6" w15:done="0"/>
  <w15:commentEx w15:paraId="6D45CA0A" w15:done="0"/>
  <w15:commentEx w15:paraId="0796BED8" w15:done="0"/>
  <w15:commentEx w15:paraId="4D00C77E" w15:done="0"/>
  <w15:commentEx w15:paraId="5E2E2D72" w15:done="0"/>
  <w15:commentEx w15:paraId="2EEA6FD1" w15:done="0"/>
  <w15:commentEx w15:paraId="0FAB02A5" w15:done="0"/>
  <w15:commentEx w15:paraId="78BF533D" w15:done="0"/>
  <w15:commentEx w15:paraId="669056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88634" w16cex:dateUtc="2021-12-06T20:53:00Z"/>
  <w16cex:commentExtensible w16cex:durableId="25588681" w16cex:dateUtc="2021-12-06T20:54:00Z"/>
  <w16cex:commentExtensible w16cex:durableId="25588AFF" w16cex:dateUtc="2021-12-06T21:13:00Z"/>
  <w16cex:commentExtensible w16cex:durableId="2553308B" w16cex:dateUtc="2021-12-02T19:46:00Z"/>
  <w16cex:commentExtensible w16cex:durableId="25588E4B" w16cex:dateUtc="2021-12-06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1B49DD" w16cid:durableId="25588634"/>
  <w16cid:commentId w16cid:paraId="3A9BD765" w16cid:durableId="25588681"/>
  <w16cid:commentId w16cid:paraId="35B605E9" w16cid:durableId="25588AFF"/>
  <w16cid:commentId w16cid:paraId="1FC78DB6" w16cid:durableId="2553308B"/>
  <w16cid:commentId w16cid:paraId="75A8FA31" w16cid:durableId="25588E4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8AC8A" w14:textId="77777777" w:rsidR="00A56EA9" w:rsidRDefault="00A56EA9">
      <w:pPr>
        <w:spacing w:after="0"/>
      </w:pPr>
      <w:r>
        <w:separator/>
      </w:r>
    </w:p>
  </w:endnote>
  <w:endnote w:type="continuationSeparator" w:id="0">
    <w:p w14:paraId="0226DFEE" w14:textId="77777777" w:rsidR="00A56EA9" w:rsidRDefault="00A56EA9">
      <w:pPr>
        <w:spacing w:after="0"/>
      </w:pPr>
      <w:r>
        <w:continuationSeparator/>
      </w:r>
    </w:p>
  </w:endnote>
  <w:endnote w:type="continuationNotice" w:id="1">
    <w:p w14:paraId="6EF4DAA2" w14:textId="77777777" w:rsidR="00A56EA9" w:rsidRDefault="00A56EA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dvOT1ef757c0">
    <w:altName w:val="Cambria"/>
    <w:panose1 w:val="00000000000000000000"/>
    <w:charset w:val="00"/>
    <w:family w:val="roman"/>
    <w:notTrueType/>
    <w:pitch w:val="default"/>
  </w:font>
  <w:font w:name="AdvOT7d6df7ab.I">
    <w:altName w:val="Cambria"/>
    <w:panose1 w:val="00000000000000000000"/>
    <w:charset w:val="00"/>
    <w:family w:val="roman"/>
    <w:notTrueType/>
    <w:pitch w:val="default"/>
  </w:font>
  <w:font w:name="AdvOTb65e897d.B">
    <w:altName w:val="Cambria"/>
    <w:panose1 w:val="00000000000000000000"/>
    <w:charset w:val="00"/>
    <w:family w:val="roman"/>
    <w:notTrueType/>
    <w:pitch w:val="default"/>
  </w:font>
  <w:font w:name="AdvOT1ef757c0+2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A4EBB" w14:textId="77777777" w:rsidR="00B86A40" w:rsidRDefault="00B86A40" w:rsidP="00A61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AC067" w14:textId="77777777" w:rsidR="00A56EA9" w:rsidRDefault="00A56EA9">
      <w:r>
        <w:separator/>
      </w:r>
    </w:p>
  </w:footnote>
  <w:footnote w:type="continuationSeparator" w:id="0">
    <w:p w14:paraId="2DD1BE6B" w14:textId="77777777" w:rsidR="00A56EA9" w:rsidRDefault="00A56EA9">
      <w:r>
        <w:continuationSeparator/>
      </w:r>
    </w:p>
  </w:footnote>
  <w:footnote w:type="continuationNotice" w:id="1">
    <w:p w14:paraId="4F048F61" w14:textId="77777777" w:rsidR="00A56EA9" w:rsidRDefault="00A56EA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EB3A6" w14:textId="77777777" w:rsidR="00B86A40" w:rsidRDefault="00B86A40" w:rsidP="00A61C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3140F"/>
    <w:multiLevelType w:val="hybridMultilevel"/>
    <w:tmpl w:val="D5A01878"/>
    <w:lvl w:ilvl="0" w:tplc="69DC8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F5B00E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2F035BD"/>
    <w:multiLevelType w:val="multilevel"/>
    <w:tmpl w:val="C0DE7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al samhouri">
    <w15:presenceInfo w15:providerId="Windows Live" w15:userId="ef97de3db41021e2"/>
  </w15:person>
  <w15:person w15:author="Briana Abrahms">
    <w15:presenceInfo w15:providerId="Windows Live" w15:userId="aca484aa30bad2f6"/>
  </w15:person>
  <w15:person w15:author="Mary Fisher">
    <w15:presenceInfo w15:providerId="Windows Live" w15:userId="19bfad2e6836fedd"/>
  </w15:person>
  <w15:person w15:author="Kate.E.Richerson">
    <w15:presenceInfo w15:providerId="None" w15:userId="Kate.E.Rich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72AE"/>
    <w:rsid w:val="0005207A"/>
    <w:rsid w:val="000729CA"/>
    <w:rsid w:val="000D0AEE"/>
    <w:rsid w:val="000E4009"/>
    <w:rsid w:val="001021FA"/>
    <w:rsid w:val="00117F4F"/>
    <w:rsid w:val="00161E7E"/>
    <w:rsid w:val="001930EC"/>
    <w:rsid w:val="001D237D"/>
    <w:rsid w:val="001E1976"/>
    <w:rsid w:val="00210CDF"/>
    <w:rsid w:val="00246324"/>
    <w:rsid w:val="002A4CC8"/>
    <w:rsid w:val="002F65DF"/>
    <w:rsid w:val="003A4354"/>
    <w:rsid w:val="004940B8"/>
    <w:rsid w:val="004E29B3"/>
    <w:rsid w:val="00510081"/>
    <w:rsid w:val="00590D07"/>
    <w:rsid w:val="005B6A71"/>
    <w:rsid w:val="005F4BC6"/>
    <w:rsid w:val="00693EE3"/>
    <w:rsid w:val="006B3E83"/>
    <w:rsid w:val="00784D58"/>
    <w:rsid w:val="007C45FE"/>
    <w:rsid w:val="007E76AC"/>
    <w:rsid w:val="0084071F"/>
    <w:rsid w:val="008D6863"/>
    <w:rsid w:val="00922F55"/>
    <w:rsid w:val="00957A49"/>
    <w:rsid w:val="009864D0"/>
    <w:rsid w:val="009978ED"/>
    <w:rsid w:val="009E2A64"/>
    <w:rsid w:val="00A25049"/>
    <w:rsid w:val="00A56EA9"/>
    <w:rsid w:val="00A61C09"/>
    <w:rsid w:val="00AF6BCC"/>
    <w:rsid w:val="00B86A40"/>
    <w:rsid w:val="00B86B75"/>
    <w:rsid w:val="00BB5169"/>
    <w:rsid w:val="00BC30D9"/>
    <w:rsid w:val="00BC48D5"/>
    <w:rsid w:val="00C34886"/>
    <w:rsid w:val="00C36279"/>
    <w:rsid w:val="00C43BF5"/>
    <w:rsid w:val="00CD38B4"/>
    <w:rsid w:val="00CF312A"/>
    <w:rsid w:val="00D37B18"/>
    <w:rsid w:val="00D72A26"/>
    <w:rsid w:val="00D76FCD"/>
    <w:rsid w:val="00DB742F"/>
    <w:rsid w:val="00DD11B6"/>
    <w:rsid w:val="00DD1DE9"/>
    <w:rsid w:val="00DF5A35"/>
    <w:rsid w:val="00E21C14"/>
    <w:rsid w:val="00E315A3"/>
    <w:rsid w:val="00E6119B"/>
    <w:rsid w:val="00F06315"/>
    <w:rsid w:val="00F0747A"/>
    <w:rsid w:val="00F25A5C"/>
    <w:rsid w:val="00F9069D"/>
    <w:rsid w:val="00F90C5E"/>
    <w:rsid w:val="00FC426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32AE"/>
  <w15:docId w15:val="{046898EB-5752-934A-B5DC-FB164B5D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E2A64"/>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E2A64"/>
    <w:rPr>
      <w:rFonts w:ascii="Times New Roman" w:hAnsi="Times New Roman" w:cs="Times New Roman"/>
      <w:sz w:val="18"/>
      <w:szCs w:val="18"/>
    </w:rPr>
  </w:style>
  <w:style w:type="character" w:styleId="CommentReference">
    <w:name w:val="annotation reference"/>
    <w:basedOn w:val="DefaultParagraphFont"/>
    <w:semiHidden/>
    <w:unhideWhenUsed/>
    <w:rsid w:val="0005207A"/>
    <w:rPr>
      <w:sz w:val="16"/>
      <w:szCs w:val="16"/>
    </w:rPr>
  </w:style>
  <w:style w:type="paragraph" w:styleId="CommentText">
    <w:name w:val="annotation text"/>
    <w:basedOn w:val="Normal"/>
    <w:link w:val="CommentTextChar"/>
    <w:semiHidden/>
    <w:unhideWhenUsed/>
    <w:rsid w:val="0005207A"/>
    <w:rPr>
      <w:sz w:val="20"/>
      <w:szCs w:val="20"/>
    </w:rPr>
  </w:style>
  <w:style w:type="character" w:customStyle="1" w:styleId="CommentTextChar">
    <w:name w:val="Comment Text Char"/>
    <w:basedOn w:val="DefaultParagraphFont"/>
    <w:link w:val="CommentText"/>
    <w:semiHidden/>
    <w:rsid w:val="0005207A"/>
    <w:rPr>
      <w:sz w:val="20"/>
      <w:szCs w:val="20"/>
    </w:rPr>
  </w:style>
  <w:style w:type="paragraph" w:styleId="CommentSubject">
    <w:name w:val="annotation subject"/>
    <w:basedOn w:val="CommentText"/>
    <w:next w:val="CommentText"/>
    <w:link w:val="CommentSubjectChar"/>
    <w:semiHidden/>
    <w:unhideWhenUsed/>
    <w:rsid w:val="0005207A"/>
    <w:rPr>
      <w:b/>
      <w:bCs/>
    </w:rPr>
  </w:style>
  <w:style w:type="character" w:customStyle="1" w:styleId="CommentSubjectChar">
    <w:name w:val="Comment Subject Char"/>
    <w:basedOn w:val="CommentTextChar"/>
    <w:link w:val="CommentSubject"/>
    <w:semiHidden/>
    <w:rsid w:val="0005207A"/>
    <w:rPr>
      <w:b/>
      <w:bCs/>
      <w:sz w:val="20"/>
      <w:szCs w:val="20"/>
    </w:rPr>
  </w:style>
  <w:style w:type="paragraph" w:styleId="Revision">
    <w:name w:val="Revision"/>
    <w:hidden/>
    <w:semiHidden/>
    <w:rsid w:val="00AF6BCC"/>
    <w:pPr>
      <w:spacing w:after="0"/>
    </w:pPr>
  </w:style>
  <w:style w:type="paragraph" w:styleId="Header">
    <w:name w:val="header"/>
    <w:basedOn w:val="Normal"/>
    <w:link w:val="HeaderChar"/>
    <w:unhideWhenUsed/>
    <w:rsid w:val="00B86A40"/>
    <w:pPr>
      <w:tabs>
        <w:tab w:val="center" w:pos="4680"/>
        <w:tab w:val="right" w:pos="9360"/>
      </w:tabs>
      <w:spacing w:after="0"/>
    </w:pPr>
  </w:style>
  <w:style w:type="character" w:customStyle="1" w:styleId="HeaderChar">
    <w:name w:val="Header Char"/>
    <w:basedOn w:val="DefaultParagraphFont"/>
    <w:link w:val="Header"/>
    <w:rsid w:val="00B86A40"/>
  </w:style>
  <w:style w:type="paragraph" w:styleId="Footer">
    <w:name w:val="footer"/>
    <w:basedOn w:val="Normal"/>
    <w:link w:val="FooterChar"/>
    <w:unhideWhenUsed/>
    <w:rsid w:val="00B86A40"/>
    <w:pPr>
      <w:tabs>
        <w:tab w:val="center" w:pos="4680"/>
        <w:tab w:val="right" w:pos="9360"/>
      </w:tabs>
      <w:spacing w:after="0"/>
    </w:pPr>
  </w:style>
  <w:style w:type="character" w:customStyle="1" w:styleId="FooterChar">
    <w:name w:val="Footer Char"/>
    <w:basedOn w:val="DefaultParagraphFont"/>
    <w:link w:val="Footer"/>
    <w:rsid w:val="00B86A40"/>
  </w:style>
  <w:style w:type="paragraph" w:styleId="NormalWeb">
    <w:name w:val="Normal (Web)"/>
    <w:basedOn w:val="Normal"/>
    <w:uiPriority w:val="99"/>
    <w:semiHidden/>
    <w:unhideWhenUsed/>
    <w:rsid w:val="00A61C0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562723">
      <w:bodyDiv w:val="1"/>
      <w:marLeft w:val="0"/>
      <w:marRight w:val="0"/>
      <w:marTop w:val="0"/>
      <w:marBottom w:val="0"/>
      <w:divBdr>
        <w:top w:val="none" w:sz="0" w:space="0" w:color="auto"/>
        <w:left w:val="none" w:sz="0" w:space="0" w:color="auto"/>
        <w:bottom w:val="none" w:sz="0" w:space="0" w:color="auto"/>
        <w:right w:val="none" w:sz="0" w:space="0" w:color="auto"/>
      </w:divBdr>
      <w:divsChild>
        <w:div w:id="68315205">
          <w:marLeft w:val="480"/>
          <w:marRight w:val="0"/>
          <w:marTop w:val="0"/>
          <w:marBottom w:val="0"/>
          <w:divBdr>
            <w:top w:val="none" w:sz="0" w:space="0" w:color="auto"/>
            <w:left w:val="none" w:sz="0" w:space="0" w:color="auto"/>
            <w:bottom w:val="none" w:sz="0" w:space="0" w:color="auto"/>
            <w:right w:val="none" w:sz="0" w:space="0" w:color="auto"/>
          </w:divBdr>
          <w:divsChild>
            <w:div w:id="18502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89904">
      <w:bodyDiv w:val="1"/>
      <w:marLeft w:val="0"/>
      <w:marRight w:val="0"/>
      <w:marTop w:val="0"/>
      <w:marBottom w:val="0"/>
      <w:divBdr>
        <w:top w:val="none" w:sz="0" w:space="0" w:color="auto"/>
        <w:left w:val="none" w:sz="0" w:space="0" w:color="auto"/>
        <w:bottom w:val="none" w:sz="0" w:space="0" w:color="auto"/>
        <w:right w:val="none" w:sz="0" w:space="0" w:color="auto"/>
      </w:divBdr>
      <w:divsChild>
        <w:div w:id="2020420957">
          <w:marLeft w:val="0"/>
          <w:marRight w:val="0"/>
          <w:marTop w:val="0"/>
          <w:marBottom w:val="0"/>
          <w:divBdr>
            <w:top w:val="none" w:sz="0" w:space="0" w:color="auto"/>
            <w:left w:val="none" w:sz="0" w:space="0" w:color="auto"/>
            <w:bottom w:val="none" w:sz="0" w:space="0" w:color="auto"/>
            <w:right w:val="none" w:sz="0" w:space="0" w:color="auto"/>
          </w:divBdr>
          <w:divsChild>
            <w:div w:id="596597052">
              <w:marLeft w:val="0"/>
              <w:marRight w:val="0"/>
              <w:marTop w:val="0"/>
              <w:marBottom w:val="0"/>
              <w:divBdr>
                <w:top w:val="none" w:sz="0" w:space="0" w:color="auto"/>
                <w:left w:val="none" w:sz="0" w:space="0" w:color="auto"/>
                <w:bottom w:val="none" w:sz="0" w:space="0" w:color="auto"/>
                <w:right w:val="none" w:sz="0" w:space="0" w:color="auto"/>
              </w:divBdr>
              <w:divsChild>
                <w:div w:id="8821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10608">
      <w:bodyDiv w:val="1"/>
      <w:marLeft w:val="0"/>
      <w:marRight w:val="0"/>
      <w:marTop w:val="0"/>
      <w:marBottom w:val="0"/>
      <w:divBdr>
        <w:top w:val="none" w:sz="0" w:space="0" w:color="auto"/>
        <w:left w:val="none" w:sz="0" w:space="0" w:color="auto"/>
        <w:bottom w:val="none" w:sz="0" w:space="0" w:color="auto"/>
        <w:right w:val="none" w:sz="0" w:space="0" w:color="auto"/>
      </w:divBdr>
      <w:divsChild>
        <w:div w:id="1255435054">
          <w:marLeft w:val="480"/>
          <w:marRight w:val="0"/>
          <w:marTop w:val="0"/>
          <w:marBottom w:val="0"/>
          <w:divBdr>
            <w:top w:val="none" w:sz="0" w:space="0" w:color="auto"/>
            <w:left w:val="none" w:sz="0" w:space="0" w:color="auto"/>
            <w:bottom w:val="none" w:sz="0" w:space="0" w:color="auto"/>
            <w:right w:val="none" w:sz="0" w:space="0" w:color="auto"/>
          </w:divBdr>
          <w:divsChild>
            <w:div w:id="10958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55/2011/572452" TargetMode="External"/><Relationship Id="rId18" Type="http://schemas.openxmlformats.org/officeDocument/2006/relationships/hyperlink" Target="https://doi.org/10.1007/s40641-018-0093-2" TargetMode="External"/><Relationship Id="rId26" Type="http://schemas.openxmlformats.org/officeDocument/2006/relationships/hyperlink" Target="https://doi.org/10.1093/icesjms/fsx128" TargetMode="External"/><Relationship Id="rId39" Type="http://schemas.openxmlformats.org/officeDocument/2006/relationships/hyperlink" Target="https://doi.org/10.1111/gcb.13913" TargetMode="External"/><Relationship Id="rId21" Type="http://schemas.openxmlformats.org/officeDocument/2006/relationships/hyperlink" Target="https://doi.org/10.1111/fme.12478" TargetMode="External"/><Relationship Id="rId34" Type="http://schemas.openxmlformats.org/officeDocument/2006/relationships/hyperlink" Target="https://doi.org/10.1007/s13280-019-01206-w" TargetMode="External"/><Relationship Id="rId42" Type="http://schemas.openxmlformats.org/officeDocument/2006/relationships/hyperlink" Target="https://doi.org/10.1073/pnas.1604982113" TargetMode="External"/><Relationship Id="rId47" Type="http://schemas.openxmlformats.org/officeDocument/2006/relationships/hyperlink" Target="https://doi.org/10.1073/pnas.1906766116" TargetMode="External"/><Relationship Id="rId50" Type="http://schemas.openxmlformats.org/officeDocument/2006/relationships/hyperlink" Target="https://doi.org/10.5751/ES-11297-240425" TargetMode="External"/><Relationship Id="rId55" Type="http://schemas.openxmlformats.org/officeDocument/2006/relationships/hyperlink" Target="https://doi.org/10.1016/j.hal.2018.09.002" TargetMode="External"/><Relationship Id="rId63" Type="http://schemas.openxmlformats.org/officeDocument/2006/relationships/hyperlink" Target="https://doi.org/10.1371/journal.pone.0165173" TargetMode="External"/><Relationship Id="rId68" Type="http://schemas.openxmlformats.org/officeDocument/2006/relationships/fontTable" Target="fontTable.xml"/><Relationship Id="rId7" Type="http://schemas.openxmlformats.org/officeDocument/2006/relationships/comments" Target="comments.xml"/><Relationship Id="rId71"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hyperlink" Target="https://doi.org/10.1111/cobi.13612" TargetMode="External"/><Relationship Id="rId29" Type="http://schemas.openxmlformats.org/officeDocument/2006/relationships/hyperlink" Target="https://doi.org/10.1016/j.fishres.2017.08.0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29/2018GL080959" TargetMode="External"/><Relationship Id="rId24" Type="http://schemas.openxmlformats.org/officeDocument/2006/relationships/hyperlink" Target="https://doi.org/10.1111/faf.12519" TargetMode="External"/><Relationship Id="rId32" Type="http://schemas.openxmlformats.org/officeDocument/2006/relationships/hyperlink" Target="https://doi.org/10.1139/f85-001" TargetMode="External"/><Relationship Id="rId37" Type="http://schemas.openxmlformats.org/officeDocument/2006/relationships/hyperlink" Target="https://doi.org/10.1016/j.ecolecon.2020.106691" TargetMode="External"/><Relationship Id="rId40" Type="http://schemas.openxmlformats.org/officeDocument/2006/relationships/hyperlink" Target="https://doi.org/10.1073/pnas.1414640112" TargetMode="External"/><Relationship Id="rId45" Type="http://schemas.openxmlformats.org/officeDocument/2006/relationships/hyperlink" Target="https://doi.org/10.1098/rsos.191161" TargetMode="External"/><Relationship Id="rId53" Type="http://schemas.openxmlformats.org/officeDocument/2006/relationships/hyperlink" Target="https://doi.org/10.1016/j.marpolbul.2015.11.007" TargetMode="External"/><Relationship Id="rId58" Type="http://schemas.openxmlformats.org/officeDocument/2006/relationships/hyperlink" Target="https://doi.org/10.1038/s41467-019-14215-w" TargetMode="External"/><Relationship Id="rId66"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1111/faf.12361" TargetMode="External"/><Relationship Id="rId23" Type="http://schemas.openxmlformats.org/officeDocument/2006/relationships/hyperlink" Target="https://doi.org/10.1073/pnas.2014379117" TargetMode="External"/><Relationship Id="rId28" Type="http://schemas.openxmlformats.org/officeDocument/2006/relationships/hyperlink" Target="https://doi.org/10.1016/j.tree.2014.12.001" TargetMode="External"/><Relationship Id="rId36" Type="http://schemas.openxmlformats.org/officeDocument/2006/relationships/hyperlink" Target="https://doi.org/10.1073/pnas.1702382114" TargetMode="External"/><Relationship Id="rId49" Type="http://schemas.openxmlformats.org/officeDocument/2006/relationships/hyperlink" Target="https://doi.org/10.1038/s41467-018-03732-9" TargetMode="External"/><Relationship Id="rId57" Type="http://schemas.openxmlformats.org/officeDocument/2006/relationships/hyperlink" Target="https://doi.org/10.1111/j.1467-2979.2004.00146.x" TargetMode="External"/><Relationship Id="rId61" Type="http://schemas.openxmlformats.org/officeDocument/2006/relationships/hyperlink" Target="https://doi.org/10.1038/s41598-021-83818-5" TargetMode="External"/><Relationship Id="rId10" Type="http://schemas.openxmlformats.org/officeDocument/2006/relationships/hyperlink" Target="https://doi.org/10.7289/v52j68xx" TargetMode="External"/><Relationship Id="rId19" Type="http://schemas.openxmlformats.org/officeDocument/2006/relationships/hyperlink" Target="https://doi.org/10.3733/ca.v058n04p186" TargetMode="External"/><Relationship Id="rId31" Type="http://schemas.openxmlformats.org/officeDocument/2006/relationships/hyperlink" Target="https://doi.org/10.1126/sciadv.aar3001" TargetMode="External"/><Relationship Id="rId44" Type="http://schemas.openxmlformats.org/officeDocument/2006/relationships/hyperlink" Target="https://doi.org/10.1002/2016GL070023" TargetMode="External"/><Relationship Id="rId52" Type="http://schemas.openxmlformats.org/officeDocument/2006/relationships/hyperlink" Target="https://doi.org/10.1016/B978-0-12-410498-3.00003-3" TargetMode="External"/><Relationship Id="rId60" Type="http://schemas.openxmlformats.org/officeDocument/2006/relationships/hyperlink" Target="https://doi.org/10.1577/1548-8659(1986)6%3C88:sag%3E2.0.co;2" TargetMode="External"/><Relationship Id="rId65" Type="http://schemas.openxmlformats.org/officeDocument/2006/relationships/hyperlink" Target="https://doi.org/10.1093/icesjms/fsy140" TargetMode="External"/><Relationship Id="rId4" Type="http://schemas.openxmlformats.org/officeDocument/2006/relationships/webSettings" Target="webSettings.xml"/><Relationship Id="rId9" Type="http://schemas.openxmlformats.org/officeDocument/2006/relationships/hyperlink" Target="https://data.nodc.noaa.gov" TargetMode="External"/><Relationship Id="rId14" Type="http://schemas.openxmlformats.org/officeDocument/2006/relationships/hyperlink" Target="https://doi.org/10.1002/fee.1502" TargetMode="External"/><Relationship Id="rId22" Type="http://schemas.openxmlformats.org/officeDocument/2006/relationships/hyperlink" Target="https://doi.org/10.1016/j.gloenvcha.2015.03.009" TargetMode="External"/><Relationship Id="rId27" Type="http://schemas.openxmlformats.org/officeDocument/2006/relationships/hyperlink" Target="https://doi.org/10.1111/j.1467-2979.2010.00371.x" TargetMode="External"/><Relationship Id="rId30" Type="http://schemas.openxmlformats.org/officeDocument/2006/relationships/hyperlink" Target="https://doi.org/10.1007/s11160-019-09550-6" TargetMode="External"/><Relationship Id="rId35" Type="http://schemas.openxmlformats.org/officeDocument/2006/relationships/hyperlink" Target="https://doi.org/10.1016/j.hal.2020.101904" TargetMode="External"/><Relationship Id="rId43" Type="http://schemas.openxmlformats.org/officeDocument/2006/relationships/hyperlink" Target="https://doi.org/10.1016/j.marpol.2015.03.014" TargetMode="External"/><Relationship Id="rId48" Type="http://schemas.openxmlformats.org/officeDocument/2006/relationships/hyperlink" Target="https://doi.org/10.1038/s41467-019-11106-y" TargetMode="External"/><Relationship Id="rId56" Type="http://schemas.openxmlformats.org/officeDocument/2006/relationships/hyperlink" Target="https://doi.org/10.1080/08920753.2018.1522491" TargetMode="External"/><Relationship Id="rId64" Type="http://schemas.openxmlformats.org/officeDocument/2006/relationships/hyperlink" Target="https://doi.org/10.1111/conl.12452" TargetMode="External"/><Relationship Id="rId69" Type="http://schemas.microsoft.com/office/2011/relationships/people" Target="people.xml"/><Relationship Id="rId8" Type="http://schemas.microsoft.com/office/2011/relationships/commentsExtended" Target="commentsExtended.xml"/><Relationship Id="rId51" Type="http://schemas.openxmlformats.org/officeDocument/2006/relationships/hyperlink" Target="https://doi.org/10.1073/pnas.1509456113" TargetMode="External"/><Relationship Id="rId72"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doi.org/10.1111/ele.12871" TargetMode="External"/><Relationship Id="rId17" Type="http://schemas.openxmlformats.org/officeDocument/2006/relationships/hyperlink" Target="https://doi.org/10.1146/annurev-marine-010213-135029" TargetMode="External"/><Relationship Id="rId25" Type="http://schemas.openxmlformats.org/officeDocument/2006/relationships/hyperlink" Target="https://doi.org/10.1073/pnas.1705525114" TargetMode="External"/><Relationship Id="rId33" Type="http://schemas.openxmlformats.org/officeDocument/2006/relationships/hyperlink" Target="https://doi.org/10.1038/nclimate1388" TargetMode="External"/><Relationship Id="rId38" Type="http://schemas.openxmlformats.org/officeDocument/2006/relationships/hyperlink" Target="https://doi.org/10.1016/j.fishres.2014.12.004" TargetMode="External"/><Relationship Id="rId46" Type="http://schemas.openxmlformats.org/officeDocument/2006/relationships/hyperlink" Target="https://doi.org/10.1016/j.hal.2020.101799" TargetMode="External"/><Relationship Id="rId59" Type="http://schemas.openxmlformats.org/officeDocument/2006/relationships/hyperlink" Target="https://doi.org/10.1038/s41558-019-0412-1" TargetMode="External"/><Relationship Id="rId67" Type="http://schemas.openxmlformats.org/officeDocument/2006/relationships/footer" Target="footer1.xml"/><Relationship Id="rId20" Type="http://schemas.openxmlformats.org/officeDocument/2006/relationships/hyperlink" Target="https://doi.org/10.1890/1540-9295(2003)001%5B0488:RDECAR%5D2.0.CO;2" TargetMode="External"/><Relationship Id="rId41" Type="http://schemas.openxmlformats.org/officeDocument/2006/relationships/hyperlink" Target="https://doi.org/10.1038/ngeo2646" TargetMode="External"/><Relationship Id="rId54" Type="http://schemas.openxmlformats.org/officeDocument/2006/relationships/hyperlink" Target="https://doi.org/10.1016/j.fishres.2020.105528" TargetMode="External"/><Relationship Id="rId62" Type="http://schemas.openxmlformats.org/officeDocument/2006/relationships/hyperlink" Target="https://doi.org/10.1093/icesjms/fsy113"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18</Pages>
  <Words>8863</Words>
  <Characters>50520</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Mobility and flexibility enable resilience of human harvesters to environmental perturbation</vt:lpstr>
    </vt:vector>
  </TitlesOfParts>
  <Company/>
  <LinksUpToDate>false</LinksUpToDate>
  <CharactersWithSpaces>59265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Mobility and flexibility enable resilience of human harvesters to environmental perturbation</dc:title>
  <dc:creator>Mary Fisher</dc:creator>
  <cp:keywords/>
  <cp:lastModifiedBy>Owen.Liu</cp:lastModifiedBy>
  <cp:revision>3</cp:revision>
  <dcterms:created xsi:type="dcterms:W3CDTF">2021-12-06T21:36:00Z</dcterms:created>
  <dcterms:modified xsi:type="dcterms:W3CDTF">2021-12-20T23:20:00Z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Characteristics of natural resources that enable sustainable management are often more fully understood than the adaptive behaviors of human harvesters in those same systems. Given increasing environmental variability due to climate change, it is especial</vt:lpwstr>
  </property>
  <property fmtid="{D5CDD505-2E9C-101B-9397-08002B2CF9AE}" pid="3" name="bibliography">
    <vt:lpwstr>fbt.bib</vt:lpwstr>
  </property>
  <property fmtid="{D5CDD505-2E9C-101B-9397-08002B2CF9AE}" pid="4" name="csl">
    <vt:lpwstr>elsevier-harvard.csl</vt:lpwstr>
  </property>
  <property fmtid="{D5CDD505-2E9C-101B-9397-08002B2CF9AE}" pid="5" name="date">
    <vt:lpwstr>2021-12-01</vt:lpwstr>
  </property>
  <property fmtid="{D5CDD505-2E9C-101B-9397-08002B2CF9AE}" pid="6" name="journal">
    <vt:lpwstr>Global Environmental Change</vt:lpwstr>
  </property>
  <property fmtid="{D5CDD505-2E9C-101B-9397-08002B2CF9AE}" pid="7" name="linenumbers">
    <vt:lpwstr>yes</vt:lpwstr>
  </property>
  <property fmtid="{D5CDD505-2E9C-101B-9397-08002B2CF9AE}" pid="8" name="numbersections">
    <vt:lpwstr>yes</vt:lpwstr>
  </property>
  <property fmtid="{D5CDD505-2E9C-101B-9397-08002B2CF9AE}" pid="9" name="output">
    <vt:lpwstr>word_document</vt:lpwstr>
  </property>
</Properties>
</file>