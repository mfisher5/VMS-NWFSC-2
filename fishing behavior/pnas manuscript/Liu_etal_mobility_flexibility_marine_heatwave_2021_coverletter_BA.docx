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52D07" w14:textId="77777777" w:rsidR="0052081B" w:rsidRPr="0052081B" w:rsidRDefault="0052081B" w:rsidP="0052081B">
      <w:pPr>
        <w:spacing w:before="240" w:after="240" w:line="240" w:lineRule="auto"/>
        <w:rPr>
          <w:rFonts w:ascii="Times New Roman" w:eastAsia="Times New Roman" w:hAnsi="Times New Roman" w:cs="Times New Roman"/>
          <w:sz w:val="24"/>
          <w:szCs w:val="24"/>
        </w:rPr>
      </w:pPr>
      <w:bookmarkStart w:id="0" w:name="_GoBack"/>
      <w:bookmarkEnd w:id="0"/>
      <w:r w:rsidRPr="0052081B">
        <w:rPr>
          <w:rFonts w:ascii="Times New Roman" w:eastAsia="Times New Roman" w:hAnsi="Times New Roman" w:cs="Times New Roman"/>
          <w:color w:val="000000"/>
        </w:rPr>
        <w:t>Dear Editor,</w:t>
      </w:r>
    </w:p>
    <w:p w14:paraId="0B3D5D5B" w14:textId="64FEEEE6" w:rsidR="0052081B" w:rsidRPr="0052081B" w:rsidRDefault="0052081B" w:rsidP="0052081B">
      <w:pPr>
        <w:spacing w:before="240" w:after="24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On behalf of my coauthors, I am pleased to submit our manuscript, entitled, “</w:t>
      </w:r>
      <w:r w:rsidRPr="0052081B">
        <w:rPr>
          <w:rFonts w:ascii="Times New Roman" w:eastAsia="Times New Roman" w:hAnsi="Times New Roman" w:cs="Times New Roman"/>
          <w:b/>
          <w:bCs/>
          <w:color w:val="000000"/>
        </w:rPr>
        <w:t>Mobility and flexibility enable resilience of human harvesters to environmental perturbation</w:t>
      </w:r>
      <w:r w:rsidRPr="0052081B">
        <w:rPr>
          <w:rFonts w:ascii="Times New Roman" w:eastAsia="Times New Roman" w:hAnsi="Times New Roman" w:cs="Times New Roman"/>
          <w:color w:val="000000"/>
        </w:rPr>
        <w:t xml:space="preserve">,” for consideration for publication in </w:t>
      </w:r>
      <w:r w:rsidR="00E7733B">
        <w:rPr>
          <w:rFonts w:ascii="Times New Roman" w:eastAsia="Times New Roman" w:hAnsi="Times New Roman" w:cs="Times New Roman"/>
          <w:i/>
          <w:iCs/>
          <w:color w:val="000000"/>
        </w:rPr>
        <w:t>PNAS</w:t>
      </w:r>
      <w:r w:rsidRPr="0052081B">
        <w:rPr>
          <w:rFonts w:ascii="Times New Roman" w:eastAsia="Times New Roman" w:hAnsi="Times New Roman" w:cs="Times New Roman"/>
          <w:color w:val="000000"/>
        </w:rPr>
        <w:t>. Natural systems and the ecosystem services they provide are increasingly threatened by climate change-linked extreme event</w:t>
      </w:r>
      <w:r w:rsidR="00E7733B">
        <w:rPr>
          <w:rFonts w:ascii="Times New Roman" w:eastAsia="Times New Roman" w:hAnsi="Times New Roman" w:cs="Times New Roman"/>
          <w:color w:val="000000"/>
        </w:rPr>
        <w:t xml:space="preserve">s like heatwaves and wildfires. </w:t>
      </w:r>
      <w:del w:id="1" w:author="Briana Abrahms" w:date="2021-09-01T09:23:00Z">
        <w:r w:rsidR="00E7733B" w:rsidDel="00222858">
          <w:rPr>
            <w:rFonts w:ascii="Times New Roman" w:eastAsia="Times New Roman" w:hAnsi="Times New Roman" w:cs="Times New Roman"/>
            <w:color w:val="000000"/>
          </w:rPr>
          <w:delText>Indeed, the recently-published IPCC 6</w:delText>
        </w:r>
        <w:r w:rsidR="00E7733B" w:rsidRPr="00E7733B" w:rsidDel="00222858">
          <w:rPr>
            <w:rFonts w:ascii="Times New Roman" w:eastAsia="Times New Roman" w:hAnsi="Times New Roman" w:cs="Times New Roman"/>
            <w:color w:val="000000"/>
            <w:vertAlign w:val="superscript"/>
          </w:rPr>
          <w:delText>th</w:delText>
        </w:r>
        <w:r w:rsidR="00E7733B" w:rsidDel="00222858">
          <w:rPr>
            <w:rFonts w:ascii="Times New Roman" w:eastAsia="Times New Roman" w:hAnsi="Times New Roman" w:cs="Times New Roman"/>
            <w:color w:val="000000"/>
          </w:rPr>
          <w:delText xml:space="preserve"> Assessment Report found it </w:delText>
        </w:r>
        <w:r w:rsidR="00130630" w:rsidDel="00222858">
          <w:rPr>
            <w:rFonts w:ascii="Times New Roman" w:eastAsia="Times New Roman" w:hAnsi="Times New Roman" w:cs="Times New Roman"/>
            <w:color w:val="000000"/>
          </w:rPr>
          <w:delText xml:space="preserve">is </w:delText>
        </w:r>
        <w:r w:rsidR="00E7733B" w:rsidDel="00222858">
          <w:rPr>
            <w:rFonts w:ascii="Times New Roman" w:eastAsia="Times New Roman" w:hAnsi="Times New Roman" w:cs="Times New Roman"/>
            <w:color w:val="000000"/>
          </w:rPr>
          <w:delText xml:space="preserve">virtually certain that hot extremes have become more freqwuent and more intense since the 1950s. </w:delText>
        </w:r>
      </w:del>
      <w:r w:rsidRPr="0052081B">
        <w:rPr>
          <w:rFonts w:ascii="Times New Roman" w:eastAsia="Times New Roman" w:hAnsi="Times New Roman" w:cs="Times New Roman"/>
          <w:color w:val="000000"/>
        </w:rPr>
        <w:t>It is more critical than ever to understand how human resource users embedded in linked social-ecological systems can cope, adapt, and be resilient to the unexpected effects of extreme climate events. Yet, while adaptive behaviors are relatively well-studied in non-human species, it is rarely possible to examine them quantitatively in human harvesters, over long time periods and in response to environmental change.</w:t>
      </w:r>
    </w:p>
    <w:p w14:paraId="4C33309E" w14:textId="3FD6607D" w:rsidR="0052081B" w:rsidRPr="0052081B" w:rsidRDefault="0052081B" w:rsidP="0052081B">
      <w:pPr>
        <w:spacing w:before="240" w:after="24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In our study of human harvesters in the most valuable fishery on the US west coast, we combine satellite data (2.2 million satellite geolocations) with fishery market information to investigate adaptive responses to an extreme climate-driven environmental perturbation. Using the record 2014-2016 marine heatwave in the eastern North Pacific as a natural experiment, we demonstrate that behavioral flexibility promoted climate resilience</w:t>
      </w:r>
      <w:del w:id="2" w:author="Briana Abrahms" w:date="2021-09-01T09:23:00Z">
        <w:r w:rsidRPr="0052081B" w:rsidDel="00222858">
          <w:rPr>
            <w:rFonts w:ascii="Times New Roman" w:eastAsia="Times New Roman" w:hAnsi="Times New Roman" w:cs="Times New Roman"/>
            <w:color w:val="000000"/>
          </w:rPr>
          <w:delText xml:space="preserve">--- </w:delText>
        </w:r>
      </w:del>
      <w:ins w:id="3" w:author="Briana Abrahms" w:date="2021-09-01T09:23:00Z">
        <w:r w:rsidR="00222858">
          <w:rPr>
            <w:rFonts w:ascii="Times New Roman" w:eastAsia="Times New Roman" w:hAnsi="Times New Roman" w:cs="Times New Roman"/>
            <w:color w:val="000000"/>
          </w:rPr>
          <w:t>. Specifically,</w:t>
        </w:r>
        <w:r w:rsidR="00222858" w:rsidRPr="0052081B">
          <w:rPr>
            <w:rFonts w:ascii="Times New Roman" w:eastAsia="Times New Roman" w:hAnsi="Times New Roman" w:cs="Times New Roman"/>
            <w:color w:val="000000"/>
          </w:rPr>
          <w:t xml:space="preserve"> </w:t>
        </w:r>
      </w:ins>
      <w:r w:rsidRPr="0052081B">
        <w:rPr>
          <w:rFonts w:ascii="Times New Roman" w:eastAsia="Times New Roman" w:hAnsi="Times New Roman" w:cs="Times New Roman"/>
          <w:color w:val="000000"/>
        </w:rPr>
        <w:t>participants in the Dungeness crab fishery that combined spatial mobility (large fishing areas) with higher participation rates in other fisheries (high portfolio diversification) were best able to adapt during the heatwave period. Conversely, participants that specialized in the Dungeness crab fishery and concentrated fishing effort in small spatial areas were less able to adapt to the novel environmental and management conditions driven by the heatwave. </w:t>
      </w:r>
    </w:p>
    <w:p w14:paraId="62DCFEF4" w14:textId="2C1DFAD7" w:rsidR="0052081B" w:rsidRPr="0052081B" w:rsidRDefault="0052081B" w:rsidP="0052081B">
      <w:pPr>
        <w:spacing w:before="240" w:after="240" w:line="240" w:lineRule="auto"/>
        <w:rPr>
          <w:rFonts w:ascii="Times New Roman" w:eastAsia="Times New Roman" w:hAnsi="Times New Roman" w:cs="Times New Roman"/>
          <w:sz w:val="24"/>
          <w:szCs w:val="24"/>
        </w:rPr>
      </w:pPr>
      <w:del w:id="4" w:author="Briana Abrahms" w:date="2021-09-01T09:24:00Z">
        <w:r w:rsidRPr="0052081B" w:rsidDel="00222858">
          <w:rPr>
            <w:rFonts w:ascii="Times New Roman" w:eastAsia="Times New Roman" w:hAnsi="Times New Roman" w:cs="Times New Roman"/>
            <w:color w:val="000000"/>
          </w:rPr>
          <w:delText>While these findings are important for management of the Dungeness crab fishery itself, they</w:delText>
        </w:r>
      </w:del>
      <w:ins w:id="5" w:author="Briana Abrahms" w:date="2021-09-01T09:24:00Z">
        <w:r w:rsidR="00222858">
          <w:rPr>
            <w:rFonts w:ascii="Times New Roman" w:eastAsia="Times New Roman" w:hAnsi="Times New Roman" w:cs="Times New Roman"/>
            <w:color w:val="000000"/>
          </w:rPr>
          <w:t>These findings</w:t>
        </w:r>
      </w:ins>
      <w:r w:rsidRPr="0052081B">
        <w:rPr>
          <w:rFonts w:ascii="Times New Roman" w:eastAsia="Times New Roman" w:hAnsi="Times New Roman" w:cs="Times New Roman"/>
          <w:color w:val="000000"/>
        </w:rPr>
        <w:t xml:space="preserve"> have </w:t>
      </w:r>
      <w:del w:id="6" w:author="Briana Abrahms" w:date="2021-09-01T09:24:00Z">
        <w:r w:rsidRPr="0052081B" w:rsidDel="00222858">
          <w:rPr>
            <w:rFonts w:ascii="Times New Roman" w:eastAsia="Times New Roman" w:hAnsi="Times New Roman" w:cs="Times New Roman"/>
            <w:color w:val="000000"/>
          </w:rPr>
          <w:delText>much wider</w:delText>
        </w:r>
      </w:del>
      <w:ins w:id="7" w:author="Briana Abrahms" w:date="2021-09-01T09:24:00Z">
        <w:r w:rsidR="00222858">
          <w:rPr>
            <w:rFonts w:ascii="Times New Roman" w:eastAsia="Times New Roman" w:hAnsi="Times New Roman" w:cs="Times New Roman"/>
            <w:color w:val="000000"/>
          </w:rPr>
          <w:t>broad</w:t>
        </w:r>
      </w:ins>
      <w:r w:rsidRPr="0052081B">
        <w:rPr>
          <w:rFonts w:ascii="Times New Roman" w:eastAsia="Times New Roman" w:hAnsi="Times New Roman" w:cs="Times New Roman"/>
          <w:color w:val="000000"/>
        </w:rPr>
        <w:t xml:space="preserve"> implications for understanding resilience of linked human and natural systems to future extreme events. Our findings align with </w:t>
      </w:r>
      <w:del w:id="8" w:author="Briana Abrahms" w:date="2021-09-01T09:24:00Z">
        <w:r w:rsidRPr="0052081B" w:rsidDel="00222858">
          <w:rPr>
            <w:rFonts w:ascii="Times New Roman" w:eastAsia="Times New Roman" w:hAnsi="Times New Roman" w:cs="Times New Roman"/>
            <w:color w:val="000000"/>
          </w:rPr>
          <w:delText>other studies</w:delText>
        </w:r>
      </w:del>
      <w:ins w:id="9" w:author="Briana Abrahms" w:date="2021-09-01T09:24:00Z">
        <w:r w:rsidR="00222858">
          <w:rPr>
            <w:rFonts w:ascii="Times New Roman" w:eastAsia="Times New Roman" w:hAnsi="Times New Roman" w:cs="Times New Roman"/>
            <w:color w:val="000000"/>
          </w:rPr>
          <w:t>theory</w:t>
        </w:r>
      </w:ins>
      <w:r w:rsidRPr="0052081B">
        <w:rPr>
          <w:rFonts w:ascii="Times New Roman" w:eastAsia="Times New Roman" w:hAnsi="Times New Roman" w:cs="Times New Roman"/>
          <w:color w:val="000000"/>
        </w:rPr>
        <w:t xml:space="preserve"> from both economics and ecology literatures, demonstrating </w:t>
      </w:r>
      <w:ins w:id="10" w:author="Briana Abrahms" w:date="2021-09-01T09:24:00Z">
        <w:r w:rsidR="00222858">
          <w:rPr>
            <w:rFonts w:ascii="Times New Roman" w:eastAsia="Times New Roman" w:hAnsi="Times New Roman" w:cs="Times New Roman"/>
            <w:color w:val="000000"/>
          </w:rPr>
          <w:t xml:space="preserve">empirically </w:t>
        </w:r>
      </w:ins>
      <w:r w:rsidRPr="0052081B">
        <w:rPr>
          <w:rFonts w:ascii="Times New Roman" w:eastAsia="Times New Roman" w:hAnsi="Times New Roman" w:cs="Times New Roman"/>
          <w:color w:val="000000"/>
        </w:rPr>
        <w:t>how behavioral plasticity</w:t>
      </w:r>
      <w:ins w:id="11" w:author="Briana Abrahms" w:date="2021-09-01T09:24:00Z">
        <w:r w:rsidR="00222858">
          <w:rPr>
            <w:rFonts w:ascii="Times New Roman" w:eastAsia="Times New Roman" w:hAnsi="Times New Roman" w:cs="Times New Roman"/>
            <w:color w:val="000000"/>
          </w:rPr>
          <w:t xml:space="preserve"> in humans</w:t>
        </w:r>
      </w:ins>
      <w:r w:rsidRPr="0052081B">
        <w:rPr>
          <w:rFonts w:ascii="Times New Roman" w:eastAsia="Times New Roman" w:hAnsi="Times New Roman" w:cs="Times New Roman"/>
          <w:color w:val="000000"/>
        </w:rPr>
        <w:t xml:space="preserve"> is a critical component of sustainability in social-ecological systems. </w:t>
      </w:r>
      <w:del w:id="12" w:author="Briana Abrahms" w:date="2021-09-01T09:25:00Z">
        <w:r w:rsidRPr="0052081B" w:rsidDel="000E703F">
          <w:rPr>
            <w:rFonts w:ascii="Times New Roman" w:eastAsia="Times New Roman" w:hAnsi="Times New Roman" w:cs="Times New Roman"/>
            <w:color w:val="000000"/>
          </w:rPr>
          <w:delText>However, t</w:delText>
        </w:r>
      </w:del>
      <w:ins w:id="13" w:author="Briana Abrahms" w:date="2021-09-01T09:25:00Z">
        <w:r w:rsidR="000E703F">
          <w:rPr>
            <w:rFonts w:ascii="Times New Roman" w:eastAsia="Times New Roman" w:hAnsi="Times New Roman" w:cs="Times New Roman"/>
            <w:color w:val="000000"/>
          </w:rPr>
          <w:t>T</w:t>
        </w:r>
      </w:ins>
      <w:r w:rsidRPr="0052081B">
        <w:rPr>
          <w:rFonts w:ascii="Times New Roman" w:eastAsia="Times New Roman" w:hAnsi="Times New Roman" w:cs="Times New Roman"/>
          <w:color w:val="000000"/>
        </w:rPr>
        <w:t xml:space="preserve">o date few studies of human harvesters have been able to bring this much quantitative information to bear on the question of how people respond to extreme climate events. </w:t>
      </w:r>
      <w:del w:id="14" w:author="Briana Abrahms" w:date="2021-09-01T09:25:00Z">
        <w:r w:rsidRPr="0052081B" w:rsidDel="000E703F">
          <w:rPr>
            <w:rFonts w:ascii="Times New Roman" w:eastAsia="Times New Roman" w:hAnsi="Times New Roman" w:cs="Times New Roman"/>
            <w:color w:val="000000"/>
          </w:rPr>
          <w:delText>A strength of our analysis lies in the use of statistical analyses of</w:delText>
        </w:r>
      </w:del>
      <w:ins w:id="15" w:author="Briana Abrahms" w:date="2021-09-01T09:25:00Z">
        <w:r w:rsidR="000E703F">
          <w:rPr>
            <w:rFonts w:ascii="Times New Roman" w:eastAsia="Times New Roman" w:hAnsi="Times New Roman" w:cs="Times New Roman"/>
            <w:color w:val="000000"/>
          </w:rPr>
          <w:t>Our study uses</w:t>
        </w:r>
      </w:ins>
      <w:r w:rsidRPr="0052081B">
        <w:rPr>
          <w:rFonts w:ascii="Times New Roman" w:eastAsia="Times New Roman" w:hAnsi="Times New Roman" w:cs="Times New Roman"/>
          <w:color w:val="000000"/>
        </w:rPr>
        <w:t xml:space="preserve"> big data </w:t>
      </w:r>
      <w:ins w:id="16" w:author="Briana Abrahms" w:date="2021-09-01T09:25:00Z">
        <w:r w:rsidR="000E703F">
          <w:rPr>
            <w:rFonts w:ascii="Times New Roman" w:eastAsia="Times New Roman" w:hAnsi="Times New Roman" w:cs="Times New Roman"/>
            <w:color w:val="000000"/>
          </w:rPr>
          <w:t>a</w:t>
        </w:r>
      </w:ins>
      <w:ins w:id="17" w:author="Briana Abrahms" w:date="2021-09-01T09:26:00Z">
        <w:r w:rsidR="000E703F">
          <w:rPr>
            <w:rFonts w:ascii="Times New Roman" w:eastAsia="Times New Roman" w:hAnsi="Times New Roman" w:cs="Times New Roman"/>
            <w:color w:val="000000"/>
          </w:rPr>
          <w:t xml:space="preserve">nalytics </w:t>
        </w:r>
      </w:ins>
      <w:r w:rsidRPr="0052081B">
        <w:rPr>
          <w:rFonts w:ascii="Times New Roman" w:eastAsia="Times New Roman" w:hAnsi="Times New Roman" w:cs="Times New Roman"/>
          <w:color w:val="000000"/>
        </w:rPr>
        <w:t xml:space="preserve">to derive metrics of human harvester behavior across more than a decade, </w:t>
      </w:r>
      <w:del w:id="18" w:author="Briana Abrahms" w:date="2021-09-01T09:26:00Z">
        <w:r w:rsidRPr="0052081B" w:rsidDel="000E703F">
          <w:rPr>
            <w:rFonts w:ascii="Times New Roman" w:eastAsia="Times New Roman" w:hAnsi="Times New Roman" w:cs="Times New Roman"/>
            <w:color w:val="000000"/>
          </w:rPr>
          <w:delText xml:space="preserve">years </w:delText>
        </w:r>
      </w:del>
      <w:r w:rsidRPr="0052081B">
        <w:rPr>
          <w:rFonts w:ascii="Times New Roman" w:eastAsia="Times New Roman" w:hAnsi="Times New Roman" w:cs="Times New Roman"/>
          <w:color w:val="000000"/>
        </w:rPr>
        <w:t xml:space="preserve">which </w:t>
      </w:r>
      <w:del w:id="19" w:author="Briana Abrahms" w:date="2021-09-01T09:26:00Z">
        <w:r w:rsidRPr="0052081B" w:rsidDel="000E703F">
          <w:rPr>
            <w:rFonts w:ascii="Times New Roman" w:eastAsia="Times New Roman" w:hAnsi="Times New Roman" w:cs="Times New Roman"/>
            <w:color w:val="000000"/>
          </w:rPr>
          <w:delText xml:space="preserve">represented </w:delText>
        </w:r>
      </w:del>
      <w:ins w:id="20" w:author="Briana Abrahms" w:date="2021-09-01T09:26:00Z">
        <w:r w:rsidR="000E703F">
          <w:rPr>
            <w:rFonts w:ascii="Times New Roman" w:eastAsia="Times New Roman" w:hAnsi="Times New Roman" w:cs="Times New Roman"/>
            <w:color w:val="000000"/>
          </w:rPr>
          <w:t>included</w:t>
        </w:r>
        <w:r w:rsidR="000E703F" w:rsidRPr="0052081B">
          <w:rPr>
            <w:rFonts w:ascii="Times New Roman" w:eastAsia="Times New Roman" w:hAnsi="Times New Roman" w:cs="Times New Roman"/>
            <w:color w:val="000000"/>
          </w:rPr>
          <w:t xml:space="preserve"> </w:t>
        </w:r>
      </w:ins>
      <w:r w:rsidRPr="0052081B">
        <w:rPr>
          <w:rFonts w:ascii="Times New Roman" w:eastAsia="Times New Roman" w:hAnsi="Times New Roman" w:cs="Times New Roman"/>
          <w:color w:val="000000"/>
        </w:rPr>
        <w:t>a broad range of environmental conditions and a</w:t>
      </w:r>
      <w:ins w:id="21" w:author="Briana Abrahms" w:date="2021-09-01T09:26:00Z">
        <w:r w:rsidR="000E703F">
          <w:rPr>
            <w:rFonts w:ascii="Times New Roman" w:eastAsia="Times New Roman" w:hAnsi="Times New Roman" w:cs="Times New Roman"/>
            <w:color w:val="000000"/>
          </w:rPr>
          <w:t>n unprecedented marine</w:t>
        </w:r>
      </w:ins>
      <w:r w:rsidRPr="0052081B">
        <w:rPr>
          <w:rFonts w:ascii="Times New Roman" w:eastAsia="Times New Roman" w:hAnsi="Times New Roman" w:cs="Times New Roman"/>
          <w:color w:val="000000"/>
        </w:rPr>
        <w:t xml:space="preserve"> heatwave attributable to climate change. Our analysis included information from more than 315,000 fishing trips and &gt;$2 billion in revenue from a fishery that is a central linchpin in the west coast social-ecological system. Our </w:t>
      </w:r>
      <w:ins w:id="22" w:author="Briana Abrahms" w:date="2021-09-01T09:27:00Z">
        <w:r w:rsidR="009417B7">
          <w:rPr>
            <w:rFonts w:ascii="Times New Roman" w:eastAsia="Times New Roman" w:hAnsi="Times New Roman" w:cs="Times New Roman"/>
            <w:color w:val="000000"/>
          </w:rPr>
          <w:t xml:space="preserve">results </w:t>
        </w:r>
        <w:r w:rsidR="009417B7" w:rsidRPr="0052081B">
          <w:rPr>
            <w:rFonts w:ascii="Times New Roman" w:eastAsia="Times New Roman" w:hAnsi="Times New Roman" w:cs="Times New Roman"/>
            <w:color w:val="000000"/>
          </w:rPr>
          <w:t>illuminate pathways to improve adaptive capacity for human harvesters during an era in which the magnitude, frequency, and intensity of environmental perturbations is increasing</w:t>
        </w:r>
      </w:ins>
      <w:ins w:id="23" w:author="Briana Abrahms" w:date="2021-09-01T09:28:00Z">
        <w:r w:rsidR="009417B7">
          <w:rPr>
            <w:rFonts w:ascii="Times New Roman" w:eastAsia="Times New Roman" w:hAnsi="Times New Roman" w:cs="Times New Roman"/>
            <w:color w:val="000000"/>
          </w:rPr>
          <w:t>; in addition, our</w:t>
        </w:r>
      </w:ins>
      <w:ins w:id="24" w:author="Briana Abrahms" w:date="2021-09-01T09:27:00Z">
        <w:r w:rsidR="009417B7" w:rsidRPr="0052081B">
          <w:rPr>
            <w:rFonts w:ascii="Times New Roman" w:eastAsia="Times New Roman" w:hAnsi="Times New Roman" w:cs="Times New Roman"/>
            <w:color w:val="000000"/>
          </w:rPr>
          <w:t xml:space="preserve"> </w:t>
        </w:r>
      </w:ins>
      <w:r w:rsidRPr="0052081B">
        <w:rPr>
          <w:rFonts w:ascii="Times New Roman" w:eastAsia="Times New Roman" w:hAnsi="Times New Roman" w:cs="Times New Roman"/>
          <w:color w:val="000000"/>
        </w:rPr>
        <w:t>methods provide a template for future work in other systems to</w:t>
      </w:r>
      <w:ins w:id="25" w:author="Briana Abrahms" w:date="2021-09-01T09:28:00Z">
        <w:r w:rsidR="009417B7">
          <w:rPr>
            <w:rFonts w:ascii="Times New Roman" w:eastAsia="Times New Roman" w:hAnsi="Times New Roman" w:cs="Times New Roman"/>
            <w:color w:val="000000"/>
          </w:rPr>
          <w:t xml:space="preserve"> examine these dynamics more broadly</w:t>
        </w:r>
      </w:ins>
      <w:del w:id="26" w:author="Briana Abrahms" w:date="2021-09-01T09:27:00Z">
        <w:r w:rsidRPr="0052081B" w:rsidDel="009417B7">
          <w:rPr>
            <w:rFonts w:ascii="Times New Roman" w:eastAsia="Times New Roman" w:hAnsi="Times New Roman" w:cs="Times New Roman"/>
            <w:color w:val="000000"/>
          </w:rPr>
          <w:delText xml:space="preserve"> illuminate pathways to improve adaptive capacity for human harvesters more broadly, during an era in which the magnitude, frequency, and intensity of environmental perturbations is increasing</w:delText>
        </w:r>
      </w:del>
      <w:r w:rsidRPr="0052081B">
        <w:rPr>
          <w:rFonts w:ascii="Times New Roman" w:eastAsia="Times New Roman" w:hAnsi="Times New Roman" w:cs="Times New Roman"/>
          <w:color w:val="000000"/>
        </w:rPr>
        <w:t xml:space="preserve">. Together, these characteristics of our paper make it well-suited for the readership of </w:t>
      </w:r>
      <w:r w:rsidR="00E0189C">
        <w:rPr>
          <w:rFonts w:ascii="Times New Roman" w:eastAsia="Times New Roman" w:hAnsi="Times New Roman" w:cs="Times New Roman"/>
          <w:i/>
          <w:iCs/>
          <w:color w:val="000000"/>
        </w:rPr>
        <w:t>PNAS</w:t>
      </w:r>
      <w:r w:rsidRPr="0052081B">
        <w:rPr>
          <w:rFonts w:ascii="Times New Roman" w:eastAsia="Times New Roman" w:hAnsi="Times New Roman" w:cs="Times New Roman"/>
          <w:color w:val="000000"/>
        </w:rPr>
        <w:t>---including conservation biologists, ecologists, economists, and global change biologists---as it employs a cross-disciplinary approach to evaluate the well-being of current and future generations of harvesters within the limits of the natural world.</w:t>
      </w:r>
    </w:p>
    <w:p w14:paraId="532DC383" w14:textId="77777777" w:rsidR="0052081B" w:rsidRDefault="004C00FC" w:rsidP="0052081B">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Our manuscript has been submitted as one document (Figures, Methods, Supplemental Materials all included with the main article text).</w:t>
      </w:r>
    </w:p>
    <w:p w14:paraId="1DB24F82" w14:textId="77777777" w:rsidR="00130630" w:rsidRDefault="00130630" w:rsidP="00B430BA">
      <w:pPr>
        <w:spacing w:after="0" w:line="240" w:lineRule="auto"/>
        <w:rPr>
          <w:rFonts w:ascii="Times New Roman" w:eastAsia="Times New Roman" w:hAnsi="Times New Roman" w:cs="Times New Roman"/>
          <w:color w:val="000000"/>
        </w:rPr>
      </w:pPr>
    </w:p>
    <w:p w14:paraId="5CA0FCAD" w14:textId="77777777" w:rsidR="00D03B59" w:rsidRPr="00B430BA" w:rsidRDefault="0052081B" w:rsidP="00B430BA">
      <w:pPr>
        <w:spacing w:after="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Thank you for your consideration,</w:t>
      </w:r>
    </w:p>
    <w:p w14:paraId="270A5982" w14:textId="77777777" w:rsidR="00D03B59" w:rsidRDefault="00130630" w:rsidP="0052081B">
      <w:pPr>
        <w:spacing w:before="240" w:after="24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70530D1C" wp14:editId="3D2ADB7D">
            <wp:extent cx="1217220" cy="506786"/>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_crop.jpg"/>
                    <pic:cNvPicPr/>
                  </pic:nvPicPr>
                  <pic:blipFill>
                    <a:blip r:embed="rId4" cstate="print">
                      <a:extLst>
                        <a:ext uri="{BEBA8EAE-BF5A-486C-A8C5-ECC9F3942E4B}">
                          <a14:imgProps xmlns:a14="http://schemas.microsoft.com/office/drawing/2010/main">
                            <a14:imgLayer r:embed="rId5">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310194" cy="545495"/>
                    </a:xfrm>
                    <a:prstGeom prst="rect">
                      <a:avLst/>
                    </a:prstGeom>
                  </pic:spPr>
                </pic:pic>
              </a:graphicData>
            </a:graphic>
          </wp:inline>
        </w:drawing>
      </w:r>
    </w:p>
    <w:p w14:paraId="53188FD7" w14:textId="77777777" w:rsidR="003124EC" w:rsidRPr="00B430BA" w:rsidRDefault="0052081B" w:rsidP="00B430BA">
      <w:pPr>
        <w:spacing w:before="240" w:after="24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Owen Liu, Ph.D.</w:t>
      </w:r>
    </w:p>
    <w:sectPr w:rsidR="003124EC" w:rsidRPr="00B43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a Abrahms">
    <w15:presenceInfo w15:providerId="Windows Live" w15:userId="aca484aa30bad2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1B"/>
    <w:rsid w:val="000E703F"/>
    <w:rsid w:val="00130630"/>
    <w:rsid w:val="00222858"/>
    <w:rsid w:val="003124EC"/>
    <w:rsid w:val="004C00FC"/>
    <w:rsid w:val="0052081B"/>
    <w:rsid w:val="00837EA8"/>
    <w:rsid w:val="00846840"/>
    <w:rsid w:val="008945AB"/>
    <w:rsid w:val="008D6AD6"/>
    <w:rsid w:val="009417B7"/>
    <w:rsid w:val="00B430BA"/>
    <w:rsid w:val="00D03B59"/>
    <w:rsid w:val="00E0189C"/>
    <w:rsid w:val="00E7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6A4D"/>
  <w15:chartTrackingRefBased/>
  <w15:docId w15:val="{0C055E7C-85F9-4201-B9E0-2ED1D9BF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08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285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285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5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Owen.Liu</dc:creator>
  <cp:keywords/>
  <dc:description/>
  <cp:lastModifiedBy>Owen.Liu</cp:lastModifiedBy>
  <cp:revision>2</cp:revision>
  <cp:lastPrinted>2021-07-27T23:47:00Z</cp:lastPrinted>
  <dcterms:created xsi:type="dcterms:W3CDTF">2021-09-01T22:42:00Z</dcterms:created>
  <dcterms:modified xsi:type="dcterms:W3CDTF">2021-09-01T22:42:00Z</dcterms:modified>
</cp:coreProperties>
</file>